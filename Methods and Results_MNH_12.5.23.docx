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86355" w14:textId="77777777" w:rsidR="001831C4" w:rsidRPr="001831C4" w:rsidRDefault="001831C4" w:rsidP="001831C4">
      <w:pPr>
        <w:pStyle w:val="Title"/>
        <w:rPr>
          <w:sz w:val="36"/>
          <w:szCs w:val="36"/>
        </w:rPr>
      </w:pPr>
      <w:r w:rsidRPr="001831C4">
        <w:rPr>
          <w:sz w:val="36"/>
          <w:szCs w:val="36"/>
        </w:rPr>
        <w:t>Continental analysis comparing vaccine distribution and case-fatality ratio of COVID-19 pre- and post- implementation of vaccine programmes.</w:t>
      </w:r>
    </w:p>
    <w:p w14:paraId="1B43C77F" w14:textId="77777777" w:rsidR="001831C4" w:rsidRDefault="001831C4"/>
    <w:p w14:paraId="006304E5" w14:textId="12490B43" w:rsidR="009163F5" w:rsidRPr="00142B31" w:rsidRDefault="0065378C">
      <w:pPr>
        <w:rPr>
          <w:b/>
          <w:bCs/>
        </w:rPr>
      </w:pPr>
      <w:r w:rsidRPr="00142B31">
        <w:rPr>
          <w:b/>
          <w:bCs/>
        </w:rPr>
        <w:t xml:space="preserve">Methods: </w:t>
      </w:r>
    </w:p>
    <w:p w14:paraId="1741BEB1" w14:textId="503D4C5D" w:rsidR="001831C4" w:rsidRDefault="001831C4"/>
    <w:p w14:paraId="5FDD5B63" w14:textId="77777777" w:rsidR="009E5E66" w:rsidRDefault="001831C4" w:rsidP="001831C4">
      <w:r w:rsidRPr="00F01684">
        <w:rPr>
          <w:b/>
          <w:bCs/>
        </w:rPr>
        <w:t>Data collection:</w:t>
      </w:r>
      <w:r>
        <w:t xml:space="preserve"> We collected data on daily COVID-19 </w:t>
      </w:r>
      <w:r w:rsidR="009C2C42">
        <w:t xml:space="preserve">cases, deaths and vaccination for each country available for the </w:t>
      </w:r>
      <w:proofErr w:type="spellStart"/>
      <w:r w:rsidR="009C2C42">
        <w:t>perid</w:t>
      </w:r>
      <w:proofErr w:type="spellEnd"/>
      <w:r w:rsidR="009C2C42">
        <w:t xml:space="preserve"> 1</w:t>
      </w:r>
      <w:r w:rsidR="009C2C42" w:rsidRPr="009C2C42">
        <w:rPr>
          <w:vertAlign w:val="superscript"/>
        </w:rPr>
        <w:t>st</w:t>
      </w:r>
      <w:r w:rsidR="009C2C42">
        <w:rPr>
          <w:vertAlign w:val="superscript"/>
        </w:rPr>
        <w:t xml:space="preserve"> </w:t>
      </w:r>
      <w:r w:rsidR="009C2C42">
        <w:t>January 20</w:t>
      </w:r>
      <w:r w:rsidR="00CE4322">
        <w:t xml:space="preserve">20 to 31 December 2022. </w:t>
      </w:r>
      <w:r w:rsidR="00D045E6">
        <w:t xml:space="preserve">The data set contain daily number of reported cases from each country reported to WHO. </w:t>
      </w:r>
      <w:r w:rsidR="00B9721E">
        <w:t xml:space="preserve">For vaccination record, data are updated </w:t>
      </w:r>
      <w:r w:rsidR="00875DFC">
        <w:t xml:space="preserve">weekly or in some cases more frequently but </w:t>
      </w:r>
      <w:r w:rsidR="009E5E66">
        <w:t xml:space="preserve">in some extreme </w:t>
      </w:r>
      <w:commentRangeStart w:id="0"/>
      <w:r w:rsidR="009E5E66">
        <w:t xml:space="preserve">cases monthly interval. </w:t>
      </w:r>
      <w:commentRangeEnd w:id="0"/>
      <w:r w:rsidR="000B058B">
        <w:rPr>
          <w:rStyle w:val="CommentReference"/>
        </w:rPr>
        <w:commentReference w:id="0"/>
      </w:r>
    </w:p>
    <w:p w14:paraId="26900237" w14:textId="31763526" w:rsidR="009E5E66" w:rsidRDefault="009E5E66" w:rsidP="001831C4"/>
    <w:p w14:paraId="1EE1AE73" w14:textId="17FD7449" w:rsidR="000B058B" w:rsidRDefault="000B058B" w:rsidP="001831C4">
      <w:commentRangeStart w:id="1"/>
      <w:r>
        <w:t xml:space="preserve">Countries and continents: </w:t>
      </w:r>
      <w:commentRangeEnd w:id="1"/>
      <w:r w:rsidR="00071941">
        <w:rPr>
          <w:rStyle w:val="CommentReference"/>
        </w:rPr>
        <w:commentReference w:id="1"/>
      </w:r>
    </w:p>
    <w:p w14:paraId="5AA7713D" w14:textId="4A07C150" w:rsidR="001831C4" w:rsidRDefault="00B9721E" w:rsidP="001831C4">
      <w:r>
        <w:t xml:space="preserve"> </w:t>
      </w:r>
      <w:r w:rsidR="009C2C42">
        <w:t xml:space="preserve"> </w:t>
      </w:r>
    </w:p>
    <w:p w14:paraId="2011EE81" w14:textId="699B963F" w:rsidR="0065378C" w:rsidRDefault="0065378C"/>
    <w:p w14:paraId="10DFD312" w14:textId="2C80C15C" w:rsidR="00071941" w:rsidRDefault="00E84BDD">
      <w:commentRangeStart w:id="2"/>
      <w:r>
        <w:t>Estimation of Case-fatality rat</w:t>
      </w:r>
      <w:r w:rsidR="00203E7E">
        <w:t>io</w:t>
      </w:r>
      <w:r>
        <w:t xml:space="preserve">: </w:t>
      </w:r>
      <w:commentRangeEnd w:id="2"/>
      <w:r w:rsidR="00490B0C">
        <w:rPr>
          <w:rStyle w:val="CommentReference"/>
        </w:rPr>
        <w:commentReference w:id="2"/>
      </w:r>
    </w:p>
    <w:p w14:paraId="565B906B" w14:textId="5796D645" w:rsidR="00490B0C" w:rsidRDefault="00490B0C"/>
    <w:p w14:paraId="50A700E3" w14:textId="1D2AD162" w:rsidR="00490B0C" w:rsidRDefault="00490B0C">
      <w:commentRangeStart w:id="3"/>
      <w:r>
        <w:t xml:space="preserve">Outcome </w:t>
      </w:r>
      <w:r w:rsidR="00A963C3">
        <w:t xml:space="preserve">and predicted </w:t>
      </w:r>
      <w:r>
        <w:t>variables</w:t>
      </w:r>
      <w:r w:rsidR="00A963C3">
        <w:t xml:space="preserve">: </w:t>
      </w:r>
      <w:commentRangeEnd w:id="3"/>
      <w:r w:rsidR="00A963C3">
        <w:rPr>
          <w:rStyle w:val="CommentReference"/>
        </w:rPr>
        <w:commentReference w:id="3"/>
      </w:r>
    </w:p>
    <w:p w14:paraId="0EAF655C" w14:textId="79D03C35" w:rsidR="00BE2F0C" w:rsidRDefault="00BE2F0C"/>
    <w:p w14:paraId="44A2A986" w14:textId="032C9791" w:rsidR="00BE2F0C" w:rsidRDefault="00BE2F0C">
      <w:commentRangeStart w:id="4"/>
      <w:r>
        <w:t xml:space="preserve">Generalized Linear Mixed Model: </w:t>
      </w:r>
      <w:commentRangeEnd w:id="4"/>
      <w:r>
        <w:rPr>
          <w:rStyle w:val="CommentReference"/>
        </w:rPr>
        <w:commentReference w:id="4"/>
      </w:r>
    </w:p>
    <w:p w14:paraId="60BF4361" w14:textId="2488D8CD" w:rsidR="00BE2F0C" w:rsidRDefault="00BE2F0C"/>
    <w:p w14:paraId="30F204EB" w14:textId="629F6FCD" w:rsidR="00BE2F0C" w:rsidRDefault="00BE2F0C"/>
    <w:p w14:paraId="1990FEF1" w14:textId="128A414A" w:rsidR="006E0CD8" w:rsidRDefault="006E0CD8">
      <w:pPr>
        <w:rPr>
          <w:b/>
          <w:bCs/>
          <w:sz w:val="24"/>
          <w:szCs w:val="24"/>
        </w:rPr>
      </w:pPr>
      <w:r w:rsidRPr="006E0CD8">
        <w:rPr>
          <w:b/>
          <w:bCs/>
          <w:sz w:val="24"/>
          <w:szCs w:val="24"/>
        </w:rPr>
        <w:t xml:space="preserve">Statistical </w:t>
      </w:r>
      <w:r w:rsidR="00F47FED" w:rsidRPr="006E0CD8">
        <w:rPr>
          <w:b/>
          <w:bCs/>
          <w:sz w:val="24"/>
          <w:szCs w:val="24"/>
        </w:rPr>
        <w:t>analysis</w:t>
      </w:r>
      <w:r w:rsidR="00F47FED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6176B44" w14:textId="65C050E4" w:rsidR="006E0CD8" w:rsidRDefault="006E0CD8">
      <w:pPr>
        <w:rPr>
          <w:color w:val="FF0000"/>
          <w:sz w:val="24"/>
          <w:szCs w:val="24"/>
        </w:rPr>
      </w:pPr>
      <w:r w:rsidRPr="00F47FED">
        <w:rPr>
          <w:color w:val="FF0000"/>
          <w:sz w:val="24"/>
          <w:szCs w:val="24"/>
        </w:rPr>
        <w:t xml:space="preserve">This part will be taken care by Nayeem at first instance and then </w:t>
      </w:r>
      <w:r w:rsidR="00142B31">
        <w:rPr>
          <w:color w:val="FF0000"/>
          <w:sz w:val="24"/>
          <w:szCs w:val="24"/>
        </w:rPr>
        <w:t xml:space="preserve">Nayeem will </w:t>
      </w:r>
      <w:r w:rsidRPr="00F47FED">
        <w:rPr>
          <w:color w:val="FF0000"/>
          <w:sz w:val="24"/>
          <w:szCs w:val="24"/>
        </w:rPr>
        <w:t xml:space="preserve">share the </w:t>
      </w:r>
      <w:r w:rsidR="00F47FED" w:rsidRPr="00F47FED">
        <w:rPr>
          <w:color w:val="FF0000"/>
          <w:sz w:val="24"/>
          <w:szCs w:val="24"/>
        </w:rPr>
        <w:t xml:space="preserve">results </w:t>
      </w:r>
      <w:r w:rsidR="00142B31">
        <w:rPr>
          <w:color w:val="FF0000"/>
          <w:sz w:val="24"/>
          <w:szCs w:val="24"/>
        </w:rPr>
        <w:t xml:space="preserve">and </w:t>
      </w:r>
      <w:r w:rsidRPr="00F47FED">
        <w:rPr>
          <w:color w:val="FF0000"/>
          <w:sz w:val="24"/>
          <w:szCs w:val="24"/>
        </w:rPr>
        <w:t xml:space="preserve">codes with </w:t>
      </w:r>
      <w:r w:rsidR="00F47FED" w:rsidRPr="00F47FED">
        <w:rPr>
          <w:color w:val="FF0000"/>
          <w:sz w:val="24"/>
          <w:szCs w:val="24"/>
        </w:rPr>
        <w:t>Caitlin</w:t>
      </w:r>
      <w:r w:rsidR="00142B31">
        <w:rPr>
          <w:color w:val="FF0000"/>
          <w:sz w:val="24"/>
          <w:szCs w:val="24"/>
        </w:rPr>
        <w:t xml:space="preserve">. Please keep in CC. </w:t>
      </w:r>
      <w:r w:rsidR="00F47FED" w:rsidRPr="00F47FED">
        <w:rPr>
          <w:color w:val="FF0000"/>
          <w:sz w:val="24"/>
          <w:szCs w:val="24"/>
        </w:rPr>
        <w:t xml:space="preserve"> </w:t>
      </w:r>
    </w:p>
    <w:p w14:paraId="73E18445" w14:textId="2D9C3FCE" w:rsidR="00F47FED" w:rsidRDefault="00F47FED">
      <w:pPr>
        <w:rPr>
          <w:color w:val="FF0000"/>
          <w:sz w:val="24"/>
          <w:szCs w:val="24"/>
        </w:rPr>
      </w:pPr>
    </w:p>
    <w:p w14:paraId="5E489BAC" w14:textId="218BF77C" w:rsidR="00F47FED" w:rsidRDefault="00334B2F" w:rsidP="00334B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4B2F">
        <w:rPr>
          <w:sz w:val="24"/>
          <w:szCs w:val="24"/>
        </w:rPr>
        <w:t xml:space="preserve">Summary statistics (mean and SD) </w:t>
      </w:r>
      <w:r>
        <w:rPr>
          <w:sz w:val="24"/>
          <w:szCs w:val="24"/>
        </w:rPr>
        <w:t xml:space="preserve">of COVID-19 vaccination </w:t>
      </w:r>
      <w:r w:rsidR="00DE3B86">
        <w:rPr>
          <w:sz w:val="24"/>
          <w:szCs w:val="24"/>
        </w:rPr>
        <w:t>doses</w:t>
      </w:r>
      <w:r>
        <w:rPr>
          <w:sz w:val="24"/>
          <w:szCs w:val="24"/>
        </w:rPr>
        <w:t xml:space="preserve">/100 </w:t>
      </w:r>
      <w:r w:rsidR="00DE3B86">
        <w:rPr>
          <w:sz w:val="24"/>
          <w:szCs w:val="24"/>
        </w:rPr>
        <w:t xml:space="preserve">inhabitants for six </w:t>
      </w:r>
      <w:r w:rsidR="008A5C34">
        <w:rPr>
          <w:sz w:val="24"/>
          <w:szCs w:val="24"/>
        </w:rPr>
        <w:t xml:space="preserve">continents [This is the cumulative </w:t>
      </w:r>
      <w:r w:rsidR="000102E5">
        <w:rPr>
          <w:sz w:val="24"/>
          <w:szCs w:val="24"/>
        </w:rPr>
        <w:t>number of doses as of 31 Dec 2022</w:t>
      </w:r>
      <w:r w:rsidR="008A5C34">
        <w:rPr>
          <w:sz w:val="24"/>
          <w:szCs w:val="24"/>
        </w:rPr>
        <w:t>]</w:t>
      </w:r>
    </w:p>
    <w:p w14:paraId="11A218E1" w14:textId="77777777" w:rsidR="000102E5" w:rsidRDefault="000102E5" w:rsidP="000102E5">
      <w:pPr>
        <w:pStyle w:val="ListParagraph"/>
        <w:rPr>
          <w:sz w:val="24"/>
          <w:szCs w:val="24"/>
        </w:rPr>
      </w:pPr>
    </w:p>
    <w:p w14:paraId="4BEEC1C1" w14:textId="518D155C" w:rsidR="000102E5" w:rsidRDefault="000102E5" w:rsidP="000102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4B2F">
        <w:rPr>
          <w:sz w:val="24"/>
          <w:szCs w:val="24"/>
        </w:rPr>
        <w:t xml:space="preserve">Summary statistics (mean and SD) </w:t>
      </w:r>
      <w:r>
        <w:rPr>
          <w:sz w:val="24"/>
          <w:szCs w:val="24"/>
        </w:rPr>
        <w:t>of COVID-19 CFR for six continents [This is the cumulative number of doses</w:t>
      </w:r>
      <w:r w:rsidR="00394356">
        <w:rPr>
          <w:sz w:val="24"/>
          <w:szCs w:val="24"/>
        </w:rPr>
        <w:t>/100 people</w:t>
      </w:r>
      <w:r>
        <w:rPr>
          <w:sz w:val="24"/>
          <w:szCs w:val="24"/>
        </w:rPr>
        <w:t xml:space="preserve"> as of 31 Dec 2022]</w:t>
      </w:r>
      <w:r w:rsidR="003D7E99">
        <w:rPr>
          <w:sz w:val="24"/>
          <w:szCs w:val="24"/>
        </w:rPr>
        <w:t xml:space="preserve"> for </w:t>
      </w:r>
      <w:r w:rsidR="00DE4550">
        <w:rPr>
          <w:sz w:val="24"/>
          <w:szCs w:val="24"/>
        </w:rPr>
        <w:t xml:space="preserve">on </w:t>
      </w:r>
      <w:r w:rsidR="00FA18B9">
        <w:rPr>
          <w:sz w:val="24"/>
          <w:szCs w:val="24"/>
        </w:rPr>
        <w:t>5 Jan 2021 and 31 Dec 2022</w:t>
      </w:r>
      <w:r w:rsidR="003D7E99">
        <w:rPr>
          <w:sz w:val="24"/>
          <w:szCs w:val="24"/>
        </w:rPr>
        <w:t xml:space="preserve"> </w:t>
      </w:r>
    </w:p>
    <w:p w14:paraId="44941098" w14:textId="77777777" w:rsidR="00942DEE" w:rsidRPr="00942DEE" w:rsidRDefault="00942DEE" w:rsidP="00942DEE">
      <w:pPr>
        <w:pStyle w:val="ListParagraph"/>
        <w:rPr>
          <w:sz w:val="24"/>
          <w:szCs w:val="24"/>
        </w:rPr>
      </w:pPr>
    </w:p>
    <w:p w14:paraId="2C794D37" w14:textId="69E28121" w:rsidR="00942DEE" w:rsidRDefault="00123782" w:rsidP="001237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percentage of CFR dropped in each </w:t>
      </w:r>
      <w:r w:rsidR="008161F8">
        <w:rPr>
          <w:sz w:val="24"/>
          <w:szCs w:val="24"/>
        </w:rPr>
        <w:t>continent</w:t>
      </w:r>
      <w:r>
        <w:rPr>
          <w:sz w:val="24"/>
          <w:szCs w:val="24"/>
        </w:rPr>
        <w:t xml:space="preserve"> between 5 Jan 2021 and 31 Dec 2022 and the p-value </w:t>
      </w:r>
    </w:p>
    <w:p w14:paraId="290CAAB3" w14:textId="77777777" w:rsidR="00311E5C" w:rsidRPr="00311E5C" w:rsidRDefault="00311E5C" w:rsidP="00311E5C">
      <w:pPr>
        <w:pStyle w:val="ListParagraph"/>
        <w:rPr>
          <w:sz w:val="24"/>
          <w:szCs w:val="24"/>
        </w:rPr>
      </w:pPr>
    </w:p>
    <w:p w14:paraId="5A4DA342" w14:textId="77777777" w:rsidR="000967F8" w:rsidRDefault="008161F8" w:rsidP="00334B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Line graph: </w:t>
      </w:r>
    </w:p>
    <w:p w14:paraId="6F7CEF6B" w14:textId="77777777" w:rsidR="000967F8" w:rsidRPr="000967F8" w:rsidRDefault="000967F8" w:rsidP="000967F8">
      <w:pPr>
        <w:pStyle w:val="ListParagraph"/>
        <w:rPr>
          <w:sz w:val="24"/>
          <w:szCs w:val="24"/>
        </w:rPr>
      </w:pPr>
    </w:p>
    <w:p w14:paraId="076CEC07" w14:textId="47CFCD43" w:rsidR="000102E5" w:rsidRDefault="008161F8" w:rsidP="000967F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Pane A: The cumulative vaccination </w:t>
      </w:r>
      <w:r w:rsidR="000E485D">
        <w:rPr>
          <w:sz w:val="24"/>
          <w:szCs w:val="24"/>
        </w:rPr>
        <w:t>doses</w:t>
      </w:r>
      <w:r>
        <w:rPr>
          <w:sz w:val="24"/>
          <w:szCs w:val="24"/>
        </w:rPr>
        <w:t xml:space="preserve"> </w:t>
      </w:r>
      <w:r w:rsidR="000967F8">
        <w:rPr>
          <w:sz w:val="24"/>
          <w:szCs w:val="24"/>
        </w:rPr>
        <w:t xml:space="preserve">each week for each </w:t>
      </w:r>
      <w:r w:rsidR="000E485D">
        <w:rPr>
          <w:sz w:val="24"/>
          <w:szCs w:val="24"/>
        </w:rPr>
        <w:t>continent</w:t>
      </w:r>
      <w:r w:rsidR="000967F8">
        <w:rPr>
          <w:sz w:val="24"/>
          <w:szCs w:val="24"/>
        </w:rPr>
        <w:t xml:space="preserve"> for the period of 1</w:t>
      </w:r>
      <w:r w:rsidR="000967F8" w:rsidRPr="000967F8">
        <w:rPr>
          <w:sz w:val="24"/>
          <w:szCs w:val="24"/>
          <w:vertAlign w:val="superscript"/>
        </w:rPr>
        <w:t>st</w:t>
      </w:r>
      <w:r w:rsidR="000967F8">
        <w:rPr>
          <w:sz w:val="24"/>
          <w:szCs w:val="24"/>
        </w:rPr>
        <w:t xml:space="preserve"> Jan 2021 to 31 December 2022 </w:t>
      </w:r>
      <w:r w:rsidR="00393F3E">
        <w:rPr>
          <w:sz w:val="24"/>
          <w:szCs w:val="24"/>
        </w:rPr>
        <w:t>(6 lines)</w:t>
      </w:r>
    </w:p>
    <w:p w14:paraId="6ED4EECD" w14:textId="1E7BC0AE" w:rsidR="00393F3E" w:rsidRDefault="000967F8" w:rsidP="00393F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Pane B: </w:t>
      </w:r>
      <w:r w:rsidR="00393F3E">
        <w:rPr>
          <w:sz w:val="24"/>
          <w:szCs w:val="24"/>
        </w:rPr>
        <w:t xml:space="preserve">The cumulative CFR for each week for each </w:t>
      </w:r>
      <w:r w:rsidR="000E485D">
        <w:rPr>
          <w:sz w:val="24"/>
          <w:szCs w:val="24"/>
        </w:rPr>
        <w:t>continent</w:t>
      </w:r>
      <w:r w:rsidR="00393F3E">
        <w:rPr>
          <w:sz w:val="24"/>
          <w:szCs w:val="24"/>
        </w:rPr>
        <w:t xml:space="preserve"> for the period of 1</w:t>
      </w:r>
      <w:r w:rsidR="00393F3E" w:rsidRPr="000967F8">
        <w:rPr>
          <w:sz w:val="24"/>
          <w:szCs w:val="24"/>
          <w:vertAlign w:val="superscript"/>
        </w:rPr>
        <w:t>st</w:t>
      </w:r>
      <w:r w:rsidR="00393F3E">
        <w:rPr>
          <w:sz w:val="24"/>
          <w:szCs w:val="24"/>
        </w:rPr>
        <w:t xml:space="preserve"> Jan 2021 to 31 December 2022 </w:t>
      </w:r>
      <w:r w:rsidR="0059795B">
        <w:rPr>
          <w:sz w:val="24"/>
          <w:szCs w:val="24"/>
        </w:rPr>
        <w:t xml:space="preserve">(6 lines) </w:t>
      </w:r>
    </w:p>
    <w:p w14:paraId="16ABA786" w14:textId="79DA30D8" w:rsidR="000967F8" w:rsidRDefault="000967F8" w:rsidP="000E485D">
      <w:pPr>
        <w:pStyle w:val="ListParagraph"/>
        <w:ind w:left="1440"/>
        <w:rPr>
          <w:sz w:val="24"/>
          <w:szCs w:val="24"/>
        </w:rPr>
      </w:pPr>
    </w:p>
    <w:p w14:paraId="087769EC" w14:textId="77777777" w:rsidR="000967F8" w:rsidRDefault="000967F8" w:rsidP="000E485D">
      <w:pPr>
        <w:pStyle w:val="ListParagraph"/>
        <w:ind w:left="1440"/>
        <w:rPr>
          <w:sz w:val="24"/>
          <w:szCs w:val="24"/>
        </w:rPr>
      </w:pPr>
    </w:p>
    <w:p w14:paraId="238C69EE" w14:textId="28B35BF4" w:rsidR="000E485D" w:rsidRDefault="000E485D" w:rsidP="000E48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Map: </w:t>
      </w:r>
    </w:p>
    <w:p w14:paraId="5CC89777" w14:textId="77777777" w:rsidR="000E485D" w:rsidRPr="000967F8" w:rsidRDefault="000E485D" w:rsidP="000E485D">
      <w:pPr>
        <w:pStyle w:val="ListParagraph"/>
        <w:rPr>
          <w:sz w:val="24"/>
          <w:szCs w:val="24"/>
        </w:rPr>
      </w:pPr>
    </w:p>
    <w:p w14:paraId="10F8CA96" w14:textId="43026624" w:rsidR="002B2125" w:rsidRDefault="000E485D" w:rsidP="000E485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7596E">
        <w:rPr>
          <w:sz w:val="24"/>
          <w:szCs w:val="24"/>
        </w:rPr>
        <w:t xml:space="preserve">Pane A: The rate of vaccination/100 people in each country in each </w:t>
      </w:r>
      <w:r w:rsidR="002B2125" w:rsidRPr="0007596E">
        <w:rPr>
          <w:sz w:val="24"/>
          <w:szCs w:val="24"/>
        </w:rPr>
        <w:t>continent</w:t>
      </w:r>
      <w:r w:rsidR="0007596E">
        <w:rPr>
          <w:sz w:val="24"/>
          <w:szCs w:val="24"/>
        </w:rPr>
        <w:t xml:space="preserve"> on 31</w:t>
      </w:r>
      <w:r w:rsidR="0007596E" w:rsidRPr="0007596E">
        <w:rPr>
          <w:sz w:val="24"/>
          <w:szCs w:val="24"/>
          <w:vertAlign w:val="superscript"/>
        </w:rPr>
        <w:t>st</w:t>
      </w:r>
      <w:r w:rsidR="0007596E">
        <w:rPr>
          <w:sz w:val="24"/>
          <w:szCs w:val="24"/>
        </w:rPr>
        <w:t xml:space="preserve"> Dec 2022</w:t>
      </w:r>
      <w:r w:rsidRPr="0007596E">
        <w:rPr>
          <w:sz w:val="24"/>
          <w:szCs w:val="24"/>
        </w:rPr>
        <w:t xml:space="preserve">. </w:t>
      </w:r>
      <w:r w:rsidR="002B2125" w:rsidRPr="0007596E">
        <w:rPr>
          <w:sz w:val="24"/>
          <w:szCs w:val="24"/>
        </w:rPr>
        <w:t>One colour for one continent with c</w:t>
      </w:r>
      <w:r w:rsidRPr="0007596E">
        <w:rPr>
          <w:sz w:val="24"/>
          <w:szCs w:val="24"/>
        </w:rPr>
        <w:t xml:space="preserve">olour gradients </w:t>
      </w:r>
      <w:r w:rsidR="002B2125" w:rsidRPr="0007596E">
        <w:rPr>
          <w:sz w:val="24"/>
          <w:szCs w:val="24"/>
        </w:rPr>
        <w:t xml:space="preserve">to indicate the </w:t>
      </w:r>
      <w:r w:rsidR="00B6326C">
        <w:rPr>
          <w:sz w:val="24"/>
          <w:szCs w:val="24"/>
        </w:rPr>
        <w:t>doses</w:t>
      </w:r>
      <w:r w:rsidR="002B2125" w:rsidRPr="0007596E">
        <w:rPr>
          <w:sz w:val="24"/>
          <w:szCs w:val="24"/>
        </w:rPr>
        <w:t xml:space="preserve"> in</w:t>
      </w:r>
      <w:r w:rsidR="00670A7F" w:rsidRPr="0007596E">
        <w:rPr>
          <w:sz w:val="24"/>
          <w:szCs w:val="24"/>
        </w:rPr>
        <w:t xml:space="preserve"> </w:t>
      </w:r>
      <w:r w:rsidR="002B2125" w:rsidRPr="0007596E">
        <w:rPr>
          <w:sz w:val="24"/>
          <w:szCs w:val="24"/>
        </w:rPr>
        <w:t xml:space="preserve">each country. </w:t>
      </w:r>
      <w:r w:rsidR="00670A7F" w:rsidRPr="0007596E">
        <w:rPr>
          <w:sz w:val="24"/>
          <w:szCs w:val="24"/>
        </w:rPr>
        <w:t>So,</w:t>
      </w:r>
      <w:r w:rsidR="002B2125" w:rsidRPr="0007596E">
        <w:rPr>
          <w:sz w:val="24"/>
          <w:szCs w:val="24"/>
        </w:rPr>
        <w:t xml:space="preserve"> there will be six colour</w:t>
      </w:r>
      <w:r w:rsidR="00670A7F" w:rsidRPr="0007596E">
        <w:rPr>
          <w:sz w:val="24"/>
          <w:szCs w:val="24"/>
        </w:rPr>
        <w:t>s</w:t>
      </w:r>
      <w:r w:rsidR="002B2125" w:rsidRPr="0007596E">
        <w:rPr>
          <w:sz w:val="24"/>
          <w:szCs w:val="24"/>
        </w:rPr>
        <w:t xml:space="preserve"> in the </w:t>
      </w:r>
      <w:r w:rsidR="0007596E" w:rsidRPr="0007596E">
        <w:rPr>
          <w:sz w:val="24"/>
          <w:szCs w:val="24"/>
        </w:rPr>
        <w:t>map,</w:t>
      </w:r>
      <w:r w:rsidR="00670A7F" w:rsidRPr="0007596E">
        <w:rPr>
          <w:sz w:val="24"/>
          <w:szCs w:val="24"/>
        </w:rPr>
        <w:t xml:space="preserve"> but gradient compare the doses within the continents</w:t>
      </w:r>
      <w:r w:rsidR="002B2125" w:rsidRPr="0007596E">
        <w:rPr>
          <w:sz w:val="24"/>
          <w:szCs w:val="24"/>
        </w:rPr>
        <w:t xml:space="preserve">. </w:t>
      </w:r>
      <w:proofErr w:type="gramStart"/>
      <w:r w:rsidR="0007596E">
        <w:rPr>
          <w:sz w:val="24"/>
          <w:szCs w:val="24"/>
        </w:rPr>
        <w:t>So</w:t>
      </w:r>
      <w:proofErr w:type="gramEnd"/>
      <w:r w:rsidR="0007596E">
        <w:rPr>
          <w:sz w:val="24"/>
          <w:szCs w:val="24"/>
        </w:rPr>
        <w:t xml:space="preserve"> comparison with different continent will not be possible using this map. </w:t>
      </w:r>
    </w:p>
    <w:p w14:paraId="4A2C2BFC" w14:textId="77777777" w:rsidR="0007596E" w:rsidRPr="0007596E" w:rsidRDefault="0007596E" w:rsidP="0007596E">
      <w:pPr>
        <w:pStyle w:val="ListParagraph"/>
        <w:ind w:left="1440"/>
        <w:rPr>
          <w:sz w:val="24"/>
          <w:szCs w:val="24"/>
        </w:rPr>
      </w:pPr>
    </w:p>
    <w:p w14:paraId="64484D8E" w14:textId="6D390DC1" w:rsidR="000967F8" w:rsidRDefault="000E485D" w:rsidP="000967F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7596E">
        <w:rPr>
          <w:sz w:val="24"/>
          <w:szCs w:val="24"/>
        </w:rPr>
        <w:t xml:space="preserve">Pane B: </w:t>
      </w:r>
      <w:r w:rsidR="0007596E" w:rsidRPr="0007596E">
        <w:rPr>
          <w:sz w:val="24"/>
          <w:szCs w:val="24"/>
        </w:rPr>
        <w:t xml:space="preserve">The </w:t>
      </w:r>
      <w:r w:rsidR="00C2354A">
        <w:rPr>
          <w:sz w:val="24"/>
          <w:szCs w:val="24"/>
        </w:rPr>
        <w:t>CFR</w:t>
      </w:r>
      <w:r w:rsidR="0007596E" w:rsidRPr="0007596E">
        <w:rPr>
          <w:sz w:val="24"/>
          <w:szCs w:val="24"/>
        </w:rPr>
        <w:t xml:space="preserve"> in each country in each continent</w:t>
      </w:r>
      <w:r w:rsidR="00C2354A">
        <w:rPr>
          <w:sz w:val="24"/>
          <w:szCs w:val="24"/>
        </w:rPr>
        <w:t xml:space="preserve"> on 31 Dec 2022</w:t>
      </w:r>
      <w:r w:rsidR="0007596E" w:rsidRPr="0007596E">
        <w:rPr>
          <w:sz w:val="24"/>
          <w:szCs w:val="24"/>
        </w:rPr>
        <w:t xml:space="preserve">. One colour for one continent with colour gradients to indicate the </w:t>
      </w:r>
      <w:r w:rsidR="00B6326C">
        <w:rPr>
          <w:sz w:val="24"/>
          <w:szCs w:val="24"/>
        </w:rPr>
        <w:t>CFR</w:t>
      </w:r>
      <w:r w:rsidR="0007596E" w:rsidRPr="0007596E">
        <w:rPr>
          <w:sz w:val="24"/>
          <w:szCs w:val="24"/>
        </w:rPr>
        <w:t xml:space="preserve"> in each country. So, there will be six colours in the map, but gradient compare the </w:t>
      </w:r>
      <w:r w:rsidR="00B6326C">
        <w:rPr>
          <w:sz w:val="24"/>
          <w:szCs w:val="24"/>
        </w:rPr>
        <w:t>CFR</w:t>
      </w:r>
      <w:r w:rsidR="0007596E" w:rsidRPr="0007596E">
        <w:rPr>
          <w:sz w:val="24"/>
          <w:szCs w:val="24"/>
        </w:rPr>
        <w:t xml:space="preserve"> within the continent</w:t>
      </w:r>
      <w:r w:rsidR="00B6326C">
        <w:rPr>
          <w:sz w:val="24"/>
          <w:szCs w:val="24"/>
        </w:rPr>
        <w:t xml:space="preserve"> only</w:t>
      </w:r>
      <w:r w:rsidR="0007596E" w:rsidRPr="0007596E">
        <w:rPr>
          <w:sz w:val="24"/>
          <w:szCs w:val="24"/>
        </w:rPr>
        <w:t xml:space="preserve">. </w:t>
      </w:r>
      <w:r w:rsidR="0007596E">
        <w:rPr>
          <w:sz w:val="24"/>
          <w:szCs w:val="24"/>
        </w:rPr>
        <w:t>So</w:t>
      </w:r>
      <w:r w:rsidR="00B6326C">
        <w:rPr>
          <w:sz w:val="24"/>
          <w:szCs w:val="24"/>
        </w:rPr>
        <w:t>,</w:t>
      </w:r>
      <w:r w:rsidR="0007596E">
        <w:rPr>
          <w:sz w:val="24"/>
          <w:szCs w:val="24"/>
        </w:rPr>
        <w:t xml:space="preserve"> comparison with different continent will not be possible using this map. </w:t>
      </w:r>
    </w:p>
    <w:p w14:paraId="43C8DCBB" w14:textId="77777777" w:rsidR="0043229D" w:rsidRPr="0043229D" w:rsidRDefault="0043229D" w:rsidP="0043229D">
      <w:pPr>
        <w:pStyle w:val="ListParagraph"/>
        <w:rPr>
          <w:sz w:val="24"/>
          <w:szCs w:val="24"/>
        </w:rPr>
      </w:pPr>
    </w:p>
    <w:p w14:paraId="40D19834" w14:textId="4CDA3D12" w:rsidR="0043229D" w:rsidRDefault="0043229D" w:rsidP="004322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GLMM: Same model to be used for this. We need to include one extra variable as “Continents”. </w:t>
      </w:r>
      <w:r w:rsidR="00CA2472">
        <w:rPr>
          <w:sz w:val="24"/>
          <w:szCs w:val="24"/>
        </w:rPr>
        <w:t xml:space="preserve">The rest </w:t>
      </w:r>
      <w:proofErr w:type="gramStart"/>
      <w:r w:rsidR="00CA2472">
        <w:rPr>
          <w:sz w:val="24"/>
          <w:szCs w:val="24"/>
        </w:rPr>
        <w:t>remain</w:t>
      </w:r>
      <w:proofErr w:type="gramEnd"/>
      <w:r w:rsidR="00CA2472">
        <w:rPr>
          <w:sz w:val="24"/>
          <w:szCs w:val="24"/>
        </w:rPr>
        <w:t xml:space="preserve"> same. </w:t>
      </w:r>
    </w:p>
    <w:p w14:paraId="33B3980C" w14:textId="77777777" w:rsidR="0078363E" w:rsidRDefault="0078363E" w:rsidP="0078363E">
      <w:pPr>
        <w:pStyle w:val="ListParagraph"/>
        <w:rPr>
          <w:sz w:val="24"/>
          <w:szCs w:val="24"/>
        </w:rPr>
      </w:pPr>
    </w:p>
    <w:p w14:paraId="00B487C4" w14:textId="77777777" w:rsidR="00902B71" w:rsidRDefault="00902B71" w:rsidP="00902B71">
      <w:pPr>
        <w:pStyle w:val="ListParagraph"/>
        <w:rPr>
          <w:sz w:val="24"/>
          <w:szCs w:val="24"/>
        </w:rPr>
      </w:pPr>
    </w:p>
    <w:p w14:paraId="1846020F" w14:textId="77C69CF9" w:rsidR="00902B71" w:rsidRDefault="00902B71" w:rsidP="004322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ARIMA: </w:t>
      </w:r>
      <w:r w:rsidR="0044431E">
        <w:rPr>
          <w:sz w:val="24"/>
          <w:szCs w:val="24"/>
        </w:rPr>
        <w:t xml:space="preserve">Six model can be used for six continents. BUT I want to keep this optional for Caitlin’s </w:t>
      </w:r>
      <w:r w:rsidR="00DB3364">
        <w:rPr>
          <w:sz w:val="24"/>
          <w:szCs w:val="24"/>
        </w:rPr>
        <w:t xml:space="preserve">dissertation. We will use this in our manuscript but </w:t>
      </w:r>
      <w:r w:rsidR="00186C49">
        <w:rPr>
          <w:sz w:val="24"/>
          <w:szCs w:val="24"/>
        </w:rPr>
        <w:t xml:space="preserve">Caitlin might not need the ARIMA at this moment. We will see if she </w:t>
      </w:r>
      <w:proofErr w:type="gramStart"/>
      <w:r w:rsidR="00186C49">
        <w:rPr>
          <w:sz w:val="24"/>
          <w:szCs w:val="24"/>
        </w:rPr>
        <w:t>need</w:t>
      </w:r>
      <w:proofErr w:type="gramEnd"/>
      <w:r w:rsidR="00186C49">
        <w:rPr>
          <w:sz w:val="24"/>
          <w:szCs w:val="24"/>
        </w:rPr>
        <w:t xml:space="preserve"> further analysis. </w:t>
      </w:r>
    </w:p>
    <w:p w14:paraId="428D5E26" w14:textId="77777777" w:rsidR="00902B71" w:rsidRPr="00902B71" w:rsidRDefault="00902B71" w:rsidP="00902B71">
      <w:pPr>
        <w:rPr>
          <w:sz w:val="24"/>
          <w:szCs w:val="24"/>
        </w:rPr>
      </w:pPr>
    </w:p>
    <w:p w14:paraId="2DD52063" w14:textId="127E3596" w:rsidR="000967F8" w:rsidRDefault="000967F8" w:rsidP="00393F3E">
      <w:pPr>
        <w:rPr>
          <w:sz w:val="24"/>
          <w:szCs w:val="24"/>
        </w:rPr>
      </w:pPr>
    </w:p>
    <w:p w14:paraId="0EDA714B" w14:textId="42FAB3D3" w:rsidR="0043229D" w:rsidRDefault="000146ED" w:rsidP="00393F3E">
      <w:pPr>
        <w:rPr>
          <w:b/>
          <w:bCs/>
          <w:sz w:val="24"/>
          <w:szCs w:val="24"/>
        </w:rPr>
      </w:pPr>
      <w:r w:rsidRPr="00FC3F2C">
        <w:rPr>
          <w:b/>
          <w:bCs/>
          <w:sz w:val="24"/>
          <w:szCs w:val="24"/>
        </w:rPr>
        <w:t>Results:</w:t>
      </w:r>
      <w:r w:rsidR="008C05AC" w:rsidRPr="00FC3F2C">
        <w:rPr>
          <w:b/>
          <w:bCs/>
          <w:sz w:val="24"/>
          <w:szCs w:val="24"/>
        </w:rPr>
        <w:t xml:space="preserve"> </w:t>
      </w:r>
    </w:p>
    <w:p w14:paraId="26D17959" w14:textId="51B64042" w:rsidR="00FC3F2C" w:rsidRPr="00B628DF" w:rsidRDefault="00FC3F2C" w:rsidP="00393F3E">
      <w:pPr>
        <w:rPr>
          <w:sz w:val="24"/>
          <w:szCs w:val="24"/>
        </w:rPr>
      </w:pPr>
      <w:r w:rsidRPr="00B628DF">
        <w:rPr>
          <w:sz w:val="24"/>
          <w:szCs w:val="24"/>
        </w:rPr>
        <w:t xml:space="preserve">Summary data: Total number of COVID-19 cases, deaths and </w:t>
      </w:r>
      <w:r w:rsidR="00B628DF" w:rsidRPr="00B628DF">
        <w:rPr>
          <w:sz w:val="24"/>
          <w:szCs w:val="24"/>
        </w:rPr>
        <w:t xml:space="preserve">vaccinations given globally. </w:t>
      </w:r>
    </w:p>
    <w:p w14:paraId="6AF27F19" w14:textId="7402D95D" w:rsidR="000146ED" w:rsidRDefault="000146ED" w:rsidP="00393F3E">
      <w:pPr>
        <w:rPr>
          <w:sz w:val="24"/>
          <w:szCs w:val="24"/>
        </w:rPr>
      </w:pPr>
    </w:p>
    <w:p w14:paraId="2C59CB95" w14:textId="7D28E9BD" w:rsidR="000146ED" w:rsidRDefault="000146ED" w:rsidP="00393F3E">
      <w:pPr>
        <w:rPr>
          <w:sz w:val="24"/>
          <w:szCs w:val="24"/>
        </w:rPr>
      </w:pPr>
      <w:r w:rsidRPr="00AE1845">
        <w:rPr>
          <w:b/>
          <w:bCs/>
          <w:sz w:val="24"/>
          <w:szCs w:val="24"/>
        </w:rPr>
        <w:t>Table 1:</w:t>
      </w:r>
      <w:r>
        <w:rPr>
          <w:sz w:val="24"/>
          <w:szCs w:val="24"/>
        </w:rPr>
        <w:t xml:space="preserve"> The </w:t>
      </w:r>
      <w:r w:rsidR="00AE1845">
        <w:rPr>
          <w:sz w:val="24"/>
          <w:szCs w:val="24"/>
        </w:rPr>
        <w:t xml:space="preserve">Vaccination rate and case-fatality ratio of COVID-19 </w:t>
      </w:r>
      <w:r w:rsidR="00C63E75">
        <w:rPr>
          <w:sz w:val="24"/>
          <w:szCs w:val="24"/>
        </w:rPr>
        <w:t xml:space="preserve">in different continents of the world </w:t>
      </w:r>
    </w:p>
    <w:p w14:paraId="259BFE15" w14:textId="6C6F405F" w:rsidR="00C63E75" w:rsidRDefault="00C63E75" w:rsidP="00393F3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341"/>
        <w:gridCol w:w="1137"/>
        <w:gridCol w:w="1341"/>
        <w:gridCol w:w="1341"/>
        <w:gridCol w:w="1341"/>
        <w:gridCol w:w="1341"/>
      </w:tblGrid>
      <w:tr w:rsidR="001A20FD" w14:paraId="261CC70C" w14:textId="77777777" w:rsidTr="00DE1B23">
        <w:tc>
          <w:tcPr>
            <w:tcW w:w="1355" w:type="dxa"/>
          </w:tcPr>
          <w:p w14:paraId="79D8A26E" w14:textId="77777777" w:rsidR="00F275D3" w:rsidRDefault="00F275D3" w:rsidP="00393F3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6DC4F46" w14:textId="5DAF402D" w:rsidR="00F275D3" w:rsidRDefault="00F275D3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Asia</w:t>
            </w:r>
          </w:p>
        </w:tc>
        <w:tc>
          <w:tcPr>
            <w:tcW w:w="1272" w:type="dxa"/>
          </w:tcPr>
          <w:p w14:paraId="4CD9E6E7" w14:textId="0CD4A91B" w:rsidR="00F275D3" w:rsidRDefault="00F275D3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Africa</w:t>
            </w:r>
          </w:p>
        </w:tc>
        <w:tc>
          <w:tcPr>
            <w:tcW w:w="1276" w:type="dxa"/>
          </w:tcPr>
          <w:p w14:paraId="5E7C07C7" w14:textId="03A8716D" w:rsidR="00F275D3" w:rsidRDefault="00F275D3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Europe</w:t>
            </w:r>
          </w:p>
        </w:tc>
        <w:tc>
          <w:tcPr>
            <w:tcW w:w="1279" w:type="dxa"/>
          </w:tcPr>
          <w:p w14:paraId="574351A8" w14:textId="36DAB860" w:rsidR="00F275D3" w:rsidRDefault="0025608A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North America </w:t>
            </w:r>
          </w:p>
        </w:tc>
        <w:tc>
          <w:tcPr>
            <w:tcW w:w="1279" w:type="dxa"/>
          </w:tcPr>
          <w:p w14:paraId="4CA0773E" w14:textId="550C6776" w:rsidR="00F275D3" w:rsidRDefault="0025608A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 America</w:t>
            </w:r>
          </w:p>
        </w:tc>
        <w:tc>
          <w:tcPr>
            <w:tcW w:w="1279" w:type="dxa"/>
          </w:tcPr>
          <w:p w14:paraId="430B5DDD" w14:textId="3C4C7811" w:rsidR="00F275D3" w:rsidRDefault="00F926C7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Oceania</w:t>
            </w:r>
            <w:r w:rsidR="0025608A">
              <w:rPr>
                <w:sz w:val="24"/>
                <w:szCs w:val="24"/>
              </w:rPr>
              <w:t xml:space="preserve"> </w:t>
            </w:r>
          </w:p>
        </w:tc>
      </w:tr>
      <w:tr w:rsidR="001A20FD" w14:paraId="31DE2394" w14:textId="77777777" w:rsidTr="00DE1B23">
        <w:tc>
          <w:tcPr>
            <w:tcW w:w="1355" w:type="dxa"/>
          </w:tcPr>
          <w:p w14:paraId="390CD015" w14:textId="1AFD5E25" w:rsidR="00F275D3" w:rsidRDefault="00241AD1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Vaccination </w:t>
            </w:r>
            <w:r w:rsidR="007910B8">
              <w:rPr>
                <w:sz w:val="24"/>
                <w:szCs w:val="24"/>
              </w:rPr>
              <w:t>doses</w:t>
            </w:r>
            <w:r>
              <w:rPr>
                <w:sz w:val="24"/>
                <w:szCs w:val="24"/>
              </w:rPr>
              <w:t xml:space="preserve"> (/100 people) </w:t>
            </w:r>
            <w:r w:rsidR="007C5D9A">
              <w:rPr>
                <w:sz w:val="24"/>
                <w:szCs w:val="24"/>
              </w:rPr>
              <w:t>by 31 Dec 2022</w:t>
            </w:r>
          </w:p>
        </w:tc>
        <w:tc>
          <w:tcPr>
            <w:tcW w:w="1276" w:type="dxa"/>
          </w:tcPr>
          <w:p w14:paraId="3B977C5D" w14:textId="76B172AE" w:rsidR="00F275D3" w:rsidRDefault="008422DA" w:rsidP="00393F3E">
            <w:pPr>
              <w:rPr>
                <w:sz w:val="24"/>
                <w:szCs w:val="24"/>
              </w:rPr>
            </w:pPr>
            <w:ins w:id="5" w:author="Mohammad Nayeem Hasan" w:date="2023-05-11T15:31:00Z">
              <w:r>
                <w:rPr>
                  <w:sz w:val="24"/>
                  <w:szCs w:val="24"/>
                </w:rPr>
                <w:t>168.79</w:t>
              </w:r>
            </w:ins>
            <w:del w:id="6" w:author="Mohammad Nayeem Hasan" w:date="2023-05-11T15:31:00Z">
              <w:r w:rsidR="004E46B0" w:rsidDel="008422DA">
                <w:rPr>
                  <w:sz w:val="24"/>
                  <w:szCs w:val="24"/>
                </w:rPr>
                <w:delText>167.71</w:delText>
              </w:r>
            </w:del>
            <w:r w:rsidR="004E46B0">
              <w:rPr>
                <w:sz w:val="24"/>
                <w:szCs w:val="24"/>
              </w:rPr>
              <w:t xml:space="preserve"> (</w:t>
            </w:r>
            <w:ins w:id="7" w:author="Mohammad Nayeem Hasan" w:date="2023-05-11T15:32:00Z">
              <w:r>
                <w:rPr>
                  <w:sz w:val="24"/>
                  <w:szCs w:val="24"/>
                </w:rPr>
                <w:t>11.67</w:t>
              </w:r>
            </w:ins>
            <w:del w:id="8" w:author="Mohammad Nayeem Hasan" w:date="2023-05-11T15:31:00Z">
              <w:r w:rsidR="004E46B0" w:rsidDel="008422DA">
                <w:rPr>
                  <w:sz w:val="24"/>
                  <w:szCs w:val="24"/>
                </w:rPr>
                <w:delText>11.69</w:delText>
              </w:r>
            </w:del>
            <w:r w:rsidR="004E46B0">
              <w:rPr>
                <w:sz w:val="24"/>
                <w:szCs w:val="24"/>
              </w:rPr>
              <w:t>)</w:t>
            </w:r>
          </w:p>
        </w:tc>
        <w:tc>
          <w:tcPr>
            <w:tcW w:w="1272" w:type="dxa"/>
          </w:tcPr>
          <w:p w14:paraId="3D8AC13F" w14:textId="3A2E3472" w:rsidR="00F275D3" w:rsidRDefault="001A20FD" w:rsidP="00393F3E">
            <w:pPr>
              <w:rPr>
                <w:sz w:val="24"/>
                <w:szCs w:val="24"/>
              </w:rPr>
            </w:pPr>
            <w:ins w:id="9" w:author="Mohammad Nayeem Hasan" w:date="2023-05-11T15:33:00Z">
              <w:r>
                <w:rPr>
                  <w:sz w:val="24"/>
                  <w:szCs w:val="24"/>
                </w:rPr>
                <w:t>64.85</w:t>
              </w:r>
            </w:ins>
            <w:del w:id="10" w:author="Mohammad Nayeem Hasan" w:date="2023-05-11T15:33:00Z">
              <w:r w:rsidR="00580551" w:rsidDel="001A20FD">
                <w:rPr>
                  <w:sz w:val="24"/>
                  <w:szCs w:val="24"/>
                </w:rPr>
                <w:delText>5</w:delText>
              </w:r>
              <w:r w:rsidR="006B0F3D" w:rsidDel="001A20FD">
                <w:rPr>
                  <w:sz w:val="24"/>
                  <w:szCs w:val="24"/>
                </w:rPr>
                <w:delText>4.01</w:delText>
              </w:r>
            </w:del>
            <w:r w:rsidR="006B0F3D">
              <w:rPr>
                <w:sz w:val="24"/>
                <w:szCs w:val="24"/>
              </w:rPr>
              <w:t xml:space="preserve"> </w:t>
            </w:r>
            <w:r w:rsidR="00580551">
              <w:rPr>
                <w:sz w:val="24"/>
                <w:szCs w:val="24"/>
              </w:rPr>
              <w:t>(</w:t>
            </w:r>
            <w:ins w:id="11" w:author="Mohammad Nayeem Hasan" w:date="2023-05-11T15:33:00Z">
              <w:r>
                <w:rPr>
                  <w:sz w:val="24"/>
                  <w:szCs w:val="24"/>
                </w:rPr>
                <w:t>6.28</w:t>
              </w:r>
            </w:ins>
            <w:del w:id="12" w:author="Mohammad Nayeem Hasan" w:date="2023-05-11T15:33:00Z">
              <w:r w:rsidR="006B0F3D" w:rsidDel="001A20FD">
                <w:rPr>
                  <w:sz w:val="24"/>
                  <w:szCs w:val="24"/>
                </w:rPr>
                <w:delText>5.98</w:delText>
              </w:r>
            </w:del>
            <w:r w:rsidR="00580551"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0F244FFA" w14:textId="038893BE" w:rsidR="00F275D3" w:rsidRDefault="001A20FD" w:rsidP="00393F3E">
            <w:pPr>
              <w:rPr>
                <w:sz w:val="24"/>
                <w:szCs w:val="24"/>
              </w:rPr>
            </w:pPr>
            <w:ins w:id="13" w:author="Mohammad Nayeem Hasan" w:date="2023-05-11T15:35:00Z">
              <w:r>
                <w:rPr>
                  <w:sz w:val="24"/>
                  <w:szCs w:val="24"/>
                </w:rPr>
                <w:t>180.72</w:t>
              </w:r>
            </w:ins>
            <w:del w:id="14" w:author="Mohammad Nayeem Hasan" w:date="2023-05-11T15:35:00Z">
              <w:r w:rsidR="0003456E" w:rsidDel="001A20FD">
                <w:rPr>
                  <w:sz w:val="24"/>
                  <w:szCs w:val="24"/>
                </w:rPr>
                <w:delText>170.50</w:delText>
              </w:r>
            </w:del>
            <w:r w:rsidR="0003456E">
              <w:rPr>
                <w:sz w:val="24"/>
                <w:szCs w:val="24"/>
              </w:rPr>
              <w:t xml:space="preserve"> (</w:t>
            </w:r>
            <w:ins w:id="15" w:author="Mohammad Nayeem Hasan" w:date="2023-05-11T15:35:00Z">
              <w:r>
                <w:rPr>
                  <w:sz w:val="24"/>
                  <w:szCs w:val="24"/>
                </w:rPr>
                <w:t>11.83</w:t>
              </w:r>
            </w:ins>
            <w:del w:id="16" w:author="Mohammad Nayeem Hasan" w:date="2023-05-11T15:35:00Z">
              <w:r w:rsidR="0003456E" w:rsidDel="001A20FD">
                <w:rPr>
                  <w:sz w:val="24"/>
                  <w:szCs w:val="24"/>
                </w:rPr>
                <w:delText>10.38</w:delText>
              </w:r>
            </w:del>
            <w:r w:rsidR="0003456E">
              <w:rPr>
                <w:sz w:val="24"/>
                <w:szCs w:val="24"/>
              </w:rPr>
              <w:t>)</w:t>
            </w:r>
          </w:p>
        </w:tc>
        <w:tc>
          <w:tcPr>
            <w:tcW w:w="1279" w:type="dxa"/>
          </w:tcPr>
          <w:p w14:paraId="7F1CE53C" w14:textId="5629CDC9" w:rsidR="00F275D3" w:rsidRDefault="001A20FD" w:rsidP="00393F3E">
            <w:pPr>
              <w:rPr>
                <w:sz w:val="24"/>
                <w:szCs w:val="24"/>
              </w:rPr>
            </w:pPr>
            <w:ins w:id="17" w:author="Mohammad Nayeem Hasan" w:date="2023-05-11T15:35:00Z">
              <w:r>
                <w:rPr>
                  <w:sz w:val="24"/>
                  <w:szCs w:val="24"/>
                </w:rPr>
                <w:t>173.59</w:t>
              </w:r>
            </w:ins>
            <w:del w:id="18" w:author="Mohammad Nayeem Hasan" w:date="2023-05-11T15:35:00Z">
              <w:r w:rsidR="0003456E" w:rsidDel="001A20FD">
                <w:rPr>
                  <w:sz w:val="24"/>
                  <w:szCs w:val="24"/>
                </w:rPr>
                <w:delText>169.88</w:delText>
              </w:r>
            </w:del>
            <w:r w:rsidR="0003456E">
              <w:rPr>
                <w:sz w:val="24"/>
                <w:szCs w:val="24"/>
              </w:rPr>
              <w:t xml:space="preserve"> (</w:t>
            </w:r>
            <w:ins w:id="19" w:author="Mohammad Nayeem Hasan" w:date="2023-05-11T15:36:00Z">
              <w:r>
                <w:rPr>
                  <w:sz w:val="24"/>
                  <w:szCs w:val="24"/>
                </w:rPr>
                <w:t>26.42</w:t>
              </w:r>
            </w:ins>
            <w:del w:id="20" w:author="Mohammad Nayeem Hasan" w:date="2023-05-11T15:35:00Z">
              <w:r w:rsidR="0003456E" w:rsidDel="001A20FD">
                <w:rPr>
                  <w:sz w:val="24"/>
                  <w:szCs w:val="24"/>
                </w:rPr>
                <w:delText>24.33</w:delText>
              </w:r>
            </w:del>
            <w:r w:rsidR="0003456E">
              <w:rPr>
                <w:sz w:val="24"/>
                <w:szCs w:val="24"/>
              </w:rPr>
              <w:t>)</w:t>
            </w:r>
          </w:p>
        </w:tc>
        <w:tc>
          <w:tcPr>
            <w:tcW w:w="1279" w:type="dxa"/>
          </w:tcPr>
          <w:p w14:paraId="12933093" w14:textId="30913267" w:rsidR="00F275D3" w:rsidRDefault="001E227B" w:rsidP="00393F3E">
            <w:pPr>
              <w:rPr>
                <w:sz w:val="24"/>
                <w:szCs w:val="24"/>
              </w:rPr>
            </w:pPr>
            <w:ins w:id="21" w:author="Mohammad Nayeem Hasan" w:date="2023-05-11T15:38:00Z">
              <w:r>
                <w:rPr>
                  <w:sz w:val="24"/>
                  <w:szCs w:val="24"/>
                </w:rPr>
                <w:t>212.83</w:t>
              </w:r>
            </w:ins>
            <w:del w:id="22" w:author="Mohammad Nayeem Hasan" w:date="2023-05-11T15:38:00Z">
              <w:r w:rsidR="0003456E" w:rsidDel="001E227B">
                <w:rPr>
                  <w:sz w:val="24"/>
                  <w:szCs w:val="24"/>
                </w:rPr>
                <w:delText>208.62</w:delText>
              </w:r>
            </w:del>
            <w:r w:rsidR="0003456E">
              <w:rPr>
                <w:sz w:val="24"/>
                <w:szCs w:val="24"/>
              </w:rPr>
              <w:t xml:space="preserve"> (</w:t>
            </w:r>
            <w:ins w:id="23" w:author="Mohammad Nayeem Hasan" w:date="2023-05-11T15:38:00Z">
              <w:r>
                <w:rPr>
                  <w:sz w:val="24"/>
                  <w:szCs w:val="24"/>
                </w:rPr>
                <w:t>27.82</w:t>
              </w:r>
            </w:ins>
            <w:del w:id="24" w:author="Mohammad Nayeem Hasan" w:date="2023-05-11T15:38:00Z">
              <w:r w:rsidR="0003456E" w:rsidDel="001E227B">
                <w:rPr>
                  <w:sz w:val="24"/>
                  <w:szCs w:val="24"/>
                </w:rPr>
                <w:delText>20.52</w:delText>
              </w:r>
            </w:del>
            <w:r w:rsidR="0003456E">
              <w:rPr>
                <w:sz w:val="24"/>
                <w:szCs w:val="24"/>
              </w:rPr>
              <w:t>)</w:t>
            </w:r>
          </w:p>
        </w:tc>
        <w:tc>
          <w:tcPr>
            <w:tcW w:w="1279" w:type="dxa"/>
          </w:tcPr>
          <w:p w14:paraId="33BB41F5" w14:textId="77497BEC" w:rsidR="00F275D3" w:rsidRDefault="00F806A2" w:rsidP="00393F3E">
            <w:pPr>
              <w:rPr>
                <w:sz w:val="24"/>
                <w:szCs w:val="24"/>
              </w:rPr>
            </w:pPr>
            <w:ins w:id="25" w:author="Mohammad Nayeem Hasan" w:date="2023-05-11T15:39:00Z">
              <w:r>
                <w:rPr>
                  <w:sz w:val="24"/>
                  <w:szCs w:val="24"/>
                </w:rPr>
                <w:t>1</w:t>
              </w:r>
            </w:ins>
            <w:ins w:id="26" w:author="Mohammad Nayeem Hasan" w:date="2023-05-11T15:40:00Z">
              <w:r>
                <w:rPr>
                  <w:sz w:val="24"/>
                  <w:szCs w:val="24"/>
                </w:rPr>
                <w:t>60.98</w:t>
              </w:r>
            </w:ins>
            <w:del w:id="27" w:author="Mohammad Nayeem Hasan" w:date="2023-05-11T15:39:00Z">
              <w:r w:rsidR="00BE1C93" w:rsidDel="00F806A2">
                <w:rPr>
                  <w:sz w:val="24"/>
                  <w:szCs w:val="24"/>
                </w:rPr>
                <w:delText>159.87</w:delText>
              </w:r>
            </w:del>
            <w:r w:rsidR="00BE1C93">
              <w:rPr>
                <w:sz w:val="24"/>
                <w:szCs w:val="24"/>
              </w:rPr>
              <w:t xml:space="preserve"> (</w:t>
            </w:r>
            <w:ins w:id="28" w:author="Mohammad Nayeem Hasan" w:date="2023-05-11T15:40:00Z">
              <w:r>
                <w:rPr>
                  <w:sz w:val="24"/>
                  <w:szCs w:val="24"/>
                </w:rPr>
                <w:t>76.9</w:t>
              </w:r>
            </w:ins>
            <w:ins w:id="29" w:author="Mohammad Nayeem Hasan" w:date="2023-05-12T01:38:00Z">
              <w:r w:rsidR="00826645">
                <w:rPr>
                  <w:sz w:val="24"/>
                  <w:szCs w:val="24"/>
                </w:rPr>
                <w:t>4</w:t>
              </w:r>
            </w:ins>
            <w:del w:id="30" w:author="Mohammad Nayeem Hasan" w:date="2023-05-11T15:40:00Z">
              <w:r w:rsidR="00BE1C93" w:rsidDel="00F806A2">
                <w:rPr>
                  <w:sz w:val="24"/>
                  <w:szCs w:val="24"/>
                </w:rPr>
                <w:delText>76.58</w:delText>
              </w:r>
            </w:del>
            <w:r w:rsidR="00BE1C93">
              <w:rPr>
                <w:sz w:val="24"/>
                <w:szCs w:val="24"/>
              </w:rPr>
              <w:t>)</w:t>
            </w:r>
          </w:p>
        </w:tc>
      </w:tr>
      <w:tr w:rsidR="001A20FD" w14:paraId="56789634" w14:textId="77777777" w:rsidTr="00DE1B23">
        <w:tc>
          <w:tcPr>
            <w:tcW w:w="1355" w:type="dxa"/>
          </w:tcPr>
          <w:p w14:paraId="3207BADC" w14:textId="31611598" w:rsidR="00F275D3" w:rsidRDefault="007C5D9A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CFR on 5 Jan 2021</w:t>
            </w:r>
          </w:p>
        </w:tc>
        <w:tc>
          <w:tcPr>
            <w:tcW w:w="1276" w:type="dxa"/>
          </w:tcPr>
          <w:p w14:paraId="6D985872" w14:textId="3568F502" w:rsidR="00F275D3" w:rsidRDefault="00D141D8" w:rsidP="00393F3E">
            <w:pPr>
              <w:rPr>
                <w:sz w:val="24"/>
                <w:szCs w:val="24"/>
              </w:rPr>
            </w:pPr>
            <w:ins w:id="31" w:author="Mohammad Nayeem Hasan" w:date="2023-05-11T15:50:00Z">
              <w:r>
                <w:rPr>
                  <w:sz w:val="24"/>
                  <w:szCs w:val="24"/>
                </w:rPr>
                <w:t>2.28</w:t>
              </w:r>
            </w:ins>
            <w:ins w:id="32" w:author="Mohammad Nayeem Hasan" w:date="2023-05-12T01:38:00Z">
              <w:r w:rsidR="00826645">
                <w:rPr>
                  <w:sz w:val="24"/>
                  <w:szCs w:val="24"/>
                </w:rPr>
                <w:t xml:space="preserve"> </w:t>
              </w:r>
            </w:ins>
            <w:del w:id="33" w:author="Mohammad Nayeem Hasan" w:date="2023-05-11T15:50:00Z">
              <w:r w:rsidR="00DD0931" w:rsidDel="00D141D8">
                <w:rPr>
                  <w:sz w:val="24"/>
                  <w:szCs w:val="24"/>
                </w:rPr>
                <w:delText xml:space="preserve">2.23 </w:delText>
              </w:r>
            </w:del>
            <w:r w:rsidR="00DD0931">
              <w:rPr>
                <w:sz w:val="24"/>
                <w:szCs w:val="24"/>
              </w:rPr>
              <w:t>(</w:t>
            </w:r>
            <w:ins w:id="34" w:author="Mohammad Nayeem Hasan" w:date="2023-05-11T15:50:00Z">
              <w:r>
                <w:rPr>
                  <w:sz w:val="24"/>
                  <w:szCs w:val="24"/>
                </w:rPr>
                <w:t>0.74</w:t>
              </w:r>
            </w:ins>
            <w:del w:id="35" w:author="Mohammad Nayeem Hasan" w:date="2023-05-11T15:50:00Z">
              <w:r w:rsidR="00DD0931" w:rsidDel="00D141D8">
                <w:rPr>
                  <w:sz w:val="24"/>
                  <w:szCs w:val="24"/>
                </w:rPr>
                <w:delText>0.70</w:delText>
              </w:r>
            </w:del>
            <w:r w:rsidR="00DD0931">
              <w:rPr>
                <w:sz w:val="24"/>
                <w:szCs w:val="24"/>
              </w:rPr>
              <w:t>)</w:t>
            </w:r>
          </w:p>
        </w:tc>
        <w:tc>
          <w:tcPr>
            <w:tcW w:w="1272" w:type="dxa"/>
          </w:tcPr>
          <w:p w14:paraId="0885F50B" w14:textId="4543DA76" w:rsidR="00F275D3" w:rsidRDefault="00D141D8" w:rsidP="00393F3E">
            <w:pPr>
              <w:rPr>
                <w:sz w:val="24"/>
                <w:szCs w:val="24"/>
              </w:rPr>
            </w:pPr>
            <w:ins w:id="36" w:author="Mohammad Nayeem Hasan" w:date="2023-05-11T15:50:00Z">
              <w:r>
                <w:rPr>
                  <w:sz w:val="24"/>
                  <w:szCs w:val="24"/>
                </w:rPr>
                <w:t>2.10</w:t>
              </w:r>
            </w:ins>
            <w:del w:id="37" w:author="Mohammad Nayeem Hasan" w:date="2023-05-11T15:50:00Z">
              <w:r w:rsidR="00DD0931" w:rsidDel="00D141D8">
                <w:rPr>
                  <w:sz w:val="24"/>
                  <w:szCs w:val="24"/>
                </w:rPr>
                <w:delText>2.08</w:delText>
              </w:r>
            </w:del>
            <w:r w:rsidR="00DD0931">
              <w:rPr>
                <w:sz w:val="24"/>
                <w:szCs w:val="24"/>
              </w:rPr>
              <w:t xml:space="preserve"> (</w:t>
            </w:r>
            <w:ins w:id="38" w:author="Mohammad Nayeem Hasan" w:date="2023-05-11T15:51:00Z">
              <w:r>
                <w:rPr>
                  <w:sz w:val="24"/>
                  <w:szCs w:val="24"/>
                </w:rPr>
                <w:t>0.19</w:t>
              </w:r>
            </w:ins>
            <w:del w:id="39" w:author="Mohammad Nayeem Hasan" w:date="2023-05-11T15:50:00Z">
              <w:r w:rsidR="00DD0931" w:rsidDel="00D141D8">
                <w:rPr>
                  <w:sz w:val="24"/>
                  <w:szCs w:val="24"/>
                </w:rPr>
                <w:delText>0.18</w:delText>
              </w:r>
            </w:del>
            <w:r w:rsidR="00DD0931"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16166291" w14:textId="68A09318" w:rsidR="00F275D3" w:rsidRDefault="00D141D8" w:rsidP="00393F3E">
            <w:pPr>
              <w:rPr>
                <w:sz w:val="24"/>
                <w:szCs w:val="24"/>
              </w:rPr>
            </w:pPr>
            <w:ins w:id="40" w:author="Mohammad Nayeem Hasan" w:date="2023-05-11T15:51:00Z">
              <w:r>
                <w:rPr>
                  <w:sz w:val="24"/>
                  <w:szCs w:val="24"/>
                </w:rPr>
                <w:t>2.16</w:t>
              </w:r>
            </w:ins>
            <w:del w:id="41" w:author="Mohammad Nayeem Hasan" w:date="2023-05-11T15:51:00Z">
              <w:r w:rsidR="00DD0931" w:rsidDel="00D141D8">
                <w:rPr>
                  <w:sz w:val="24"/>
                  <w:szCs w:val="24"/>
                </w:rPr>
                <w:delText>2.09</w:delText>
              </w:r>
            </w:del>
            <w:r w:rsidR="00DD0931">
              <w:rPr>
                <w:sz w:val="24"/>
                <w:szCs w:val="24"/>
              </w:rPr>
              <w:t xml:space="preserve"> (0.15)</w:t>
            </w:r>
          </w:p>
        </w:tc>
        <w:tc>
          <w:tcPr>
            <w:tcW w:w="1279" w:type="dxa"/>
          </w:tcPr>
          <w:p w14:paraId="73D017A9" w14:textId="72449AC7" w:rsidR="00F275D3" w:rsidRDefault="00D141D8" w:rsidP="00393F3E">
            <w:pPr>
              <w:rPr>
                <w:sz w:val="24"/>
                <w:szCs w:val="24"/>
              </w:rPr>
            </w:pPr>
            <w:ins w:id="42" w:author="Mohammad Nayeem Hasan" w:date="2023-05-11T15:52:00Z">
              <w:r>
                <w:rPr>
                  <w:sz w:val="24"/>
                  <w:szCs w:val="24"/>
                </w:rPr>
                <w:t>2.71</w:t>
              </w:r>
            </w:ins>
            <w:del w:id="43" w:author="Mohammad Nayeem Hasan" w:date="2023-05-11T15:52:00Z">
              <w:r w:rsidR="00DD0931" w:rsidDel="00D141D8">
                <w:rPr>
                  <w:sz w:val="24"/>
                  <w:szCs w:val="24"/>
                </w:rPr>
                <w:delText>2.66</w:delText>
              </w:r>
            </w:del>
            <w:r w:rsidR="00DD0931">
              <w:rPr>
                <w:sz w:val="24"/>
                <w:szCs w:val="24"/>
              </w:rPr>
              <w:t xml:space="preserve"> (</w:t>
            </w:r>
            <w:ins w:id="44" w:author="Mohammad Nayeem Hasan" w:date="2023-05-11T15:52:00Z">
              <w:r>
                <w:rPr>
                  <w:sz w:val="24"/>
                  <w:szCs w:val="24"/>
                </w:rPr>
                <w:t>0.55</w:t>
              </w:r>
            </w:ins>
            <w:del w:id="45" w:author="Mohammad Nayeem Hasan" w:date="2023-05-11T15:52:00Z">
              <w:r w:rsidR="00DD0931" w:rsidDel="00D141D8">
                <w:rPr>
                  <w:sz w:val="24"/>
                  <w:szCs w:val="24"/>
                </w:rPr>
                <w:delText>0.51</w:delText>
              </w:r>
            </w:del>
            <w:r w:rsidR="00DD0931">
              <w:rPr>
                <w:sz w:val="24"/>
                <w:szCs w:val="24"/>
              </w:rPr>
              <w:t>)</w:t>
            </w:r>
          </w:p>
        </w:tc>
        <w:tc>
          <w:tcPr>
            <w:tcW w:w="1279" w:type="dxa"/>
          </w:tcPr>
          <w:p w14:paraId="11289713" w14:textId="552FD876" w:rsidR="00F275D3" w:rsidRDefault="00D141D8" w:rsidP="00393F3E">
            <w:pPr>
              <w:rPr>
                <w:sz w:val="24"/>
                <w:szCs w:val="24"/>
              </w:rPr>
            </w:pPr>
            <w:ins w:id="46" w:author="Mohammad Nayeem Hasan" w:date="2023-05-11T15:52:00Z">
              <w:r>
                <w:rPr>
                  <w:sz w:val="24"/>
                  <w:szCs w:val="24"/>
                </w:rPr>
                <w:t>3.61</w:t>
              </w:r>
            </w:ins>
            <w:del w:id="47" w:author="Mohammad Nayeem Hasan" w:date="2023-05-11T15:52:00Z">
              <w:r w:rsidR="00DD0931" w:rsidDel="00D141D8">
                <w:rPr>
                  <w:sz w:val="24"/>
                  <w:szCs w:val="24"/>
                </w:rPr>
                <w:delText>3.58</w:delText>
              </w:r>
            </w:del>
            <w:r w:rsidR="00DD0931">
              <w:rPr>
                <w:sz w:val="24"/>
                <w:szCs w:val="24"/>
              </w:rPr>
              <w:t xml:space="preserve"> (</w:t>
            </w:r>
            <w:ins w:id="48" w:author="Mohammad Nayeem Hasan" w:date="2023-05-11T15:52:00Z">
              <w:r>
                <w:rPr>
                  <w:sz w:val="24"/>
                  <w:szCs w:val="24"/>
                </w:rPr>
                <w:t>0.84</w:t>
              </w:r>
            </w:ins>
            <w:del w:id="49" w:author="Mohammad Nayeem Hasan" w:date="2023-05-11T15:52:00Z">
              <w:r w:rsidR="00DD0931" w:rsidDel="00D141D8">
                <w:rPr>
                  <w:sz w:val="24"/>
                  <w:szCs w:val="24"/>
                </w:rPr>
                <w:delText>0.85</w:delText>
              </w:r>
            </w:del>
            <w:r w:rsidR="00DD0931">
              <w:rPr>
                <w:sz w:val="24"/>
                <w:szCs w:val="24"/>
              </w:rPr>
              <w:t>)</w:t>
            </w:r>
          </w:p>
        </w:tc>
        <w:tc>
          <w:tcPr>
            <w:tcW w:w="1279" w:type="dxa"/>
          </w:tcPr>
          <w:p w14:paraId="5D385DF0" w14:textId="46CF17F7" w:rsidR="00F275D3" w:rsidRDefault="00D141D8" w:rsidP="00393F3E">
            <w:pPr>
              <w:rPr>
                <w:sz w:val="24"/>
                <w:szCs w:val="24"/>
              </w:rPr>
            </w:pPr>
            <w:ins w:id="50" w:author="Mohammad Nayeem Hasan" w:date="2023-05-11T15:52:00Z">
              <w:r>
                <w:rPr>
                  <w:sz w:val="24"/>
                  <w:szCs w:val="24"/>
                </w:rPr>
                <w:t>1.91</w:t>
              </w:r>
            </w:ins>
            <w:del w:id="51" w:author="Mohammad Nayeem Hasan" w:date="2023-05-11T15:52:00Z">
              <w:r w:rsidR="00DD0931" w:rsidDel="00D141D8">
                <w:rPr>
                  <w:sz w:val="24"/>
                  <w:szCs w:val="24"/>
                </w:rPr>
                <w:delText>1.83</w:delText>
              </w:r>
            </w:del>
            <w:r w:rsidR="00DD0931">
              <w:rPr>
                <w:sz w:val="24"/>
                <w:szCs w:val="24"/>
              </w:rPr>
              <w:t xml:space="preserve"> (</w:t>
            </w:r>
            <w:ins w:id="52" w:author="Mohammad Nayeem Hasan" w:date="2023-05-11T15:52:00Z">
              <w:r>
                <w:rPr>
                  <w:sz w:val="24"/>
                  <w:szCs w:val="24"/>
                </w:rPr>
                <w:t>0.67</w:t>
              </w:r>
            </w:ins>
            <w:del w:id="53" w:author="Mohammad Nayeem Hasan" w:date="2023-05-11T15:52:00Z">
              <w:r w:rsidR="00DD0931" w:rsidDel="00D141D8">
                <w:rPr>
                  <w:sz w:val="24"/>
                  <w:szCs w:val="24"/>
                </w:rPr>
                <w:delText>0.68</w:delText>
              </w:r>
            </w:del>
            <w:r w:rsidR="00DD0931">
              <w:rPr>
                <w:sz w:val="24"/>
                <w:szCs w:val="24"/>
              </w:rPr>
              <w:t>)</w:t>
            </w:r>
          </w:p>
        </w:tc>
      </w:tr>
      <w:tr w:rsidR="001A20FD" w14:paraId="2D9348F4" w14:textId="77777777" w:rsidTr="00DE1B23">
        <w:tc>
          <w:tcPr>
            <w:tcW w:w="1355" w:type="dxa"/>
          </w:tcPr>
          <w:p w14:paraId="6B2736CF" w14:textId="66C22734" w:rsidR="00F275D3" w:rsidRDefault="007C5D9A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CFR on </w:t>
            </w:r>
            <w:ins w:id="54" w:author="Mohammad Nayeem Hasan" w:date="2023-05-11T15:31:00Z">
              <w:r w:rsidR="008422DA">
                <w:rPr>
                  <w:sz w:val="24"/>
                  <w:szCs w:val="24"/>
                </w:rPr>
                <w:t>30</w:t>
              </w:r>
            </w:ins>
            <w:del w:id="55" w:author="Mohammad Nayeem Hasan" w:date="2023-05-11T15:30:00Z">
              <w:r w:rsidDel="008422DA">
                <w:rPr>
                  <w:sz w:val="24"/>
                  <w:szCs w:val="24"/>
                </w:rPr>
                <w:delText>31</w:delText>
              </w:r>
            </w:del>
            <w:r>
              <w:rPr>
                <w:sz w:val="24"/>
                <w:szCs w:val="24"/>
              </w:rPr>
              <w:t xml:space="preserve"> </w:t>
            </w:r>
            <w:ins w:id="56" w:author="Mohammad Nayeem Hasan" w:date="2023-05-11T15:31:00Z">
              <w:r w:rsidR="008422DA">
                <w:rPr>
                  <w:sz w:val="24"/>
                  <w:szCs w:val="24"/>
                </w:rPr>
                <w:t>Apr</w:t>
              </w:r>
            </w:ins>
            <w:del w:id="57" w:author="Mohammad Nayeem Hasan" w:date="2023-05-11T15:31:00Z">
              <w:r w:rsidDel="008422DA">
                <w:rPr>
                  <w:sz w:val="24"/>
                  <w:szCs w:val="24"/>
                </w:rPr>
                <w:delText xml:space="preserve">Dec </w:delText>
              </w:r>
            </w:del>
            <w:ins w:id="58" w:author="Mohammad Nayeem Hasan" w:date="2023-05-11T15:31:00Z">
              <w:r w:rsidR="008422DA">
                <w:rPr>
                  <w:sz w:val="24"/>
                  <w:szCs w:val="24"/>
                </w:rPr>
                <w:t>2023</w:t>
              </w:r>
            </w:ins>
            <w:del w:id="59" w:author="Mohammad Nayeem Hasan" w:date="2023-05-11T15:31:00Z">
              <w:r w:rsidDel="008422DA">
                <w:rPr>
                  <w:sz w:val="24"/>
                  <w:szCs w:val="24"/>
                </w:rPr>
                <w:delText>2022</w:delText>
              </w:r>
            </w:del>
          </w:p>
        </w:tc>
        <w:tc>
          <w:tcPr>
            <w:tcW w:w="1276" w:type="dxa"/>
          </w:tcPr>
          <w:p w14:paraId="5A6E8EF2" w14:textId="797ADED1" w:rsidR="00F275D3" w:rsidRDefault="008422DA" w:rsidP="00393F3E">
            <w:pPr>
              <w:rPr>
                <w:sz w:val="24"/>
                <w:szCs w:val="24"/>
              </w:rPr>
            </w:pPr>
            <w:ins w:id="60" w:author="Mohammad Nayeem Hasan" w:date="2023-05-11T15:27:00Z">
              <w:r>
                <w:rPr>
                  <w:sz w:val="24"/>
                  <w:szCs w:val="24"/>
                </w:rPr>
                <w:t>1.57</w:t>
              </w:r>
            </w:ins>
            <w:del w:id="61" w:author="Mohammad Nayeem Hasan" w:date="2023-05-11T15:28:00Z">
              <w:r w:rsidR="00491A4D" w:rsidDel="008422DA">
                <w:rPr>
                  <w:sz w:val="24"/>
                  <w:szCs w:val="24"/>
                </w:rPr>
                <w:delText>1.52</w:delText>
              </w:r>
            </w:del>
            <w:r w:rsidR="00491A4D">
              <w:rPr>
                <w:sz w:val="24"/>
                <w:szCs w:val="24"/>
              </w:rPr>
              <w:t xml:space="preserve"> (</w:t>
            </w:r>
            <w:ins w:id="62" w:author="Mohammad Nayeem Hasan" w:date="2023-05-11T15:30:00Z">
              <w:r>
                <w:rPr>
                  <w:sz w:val="24"/>
                  <w:szCs w:val="24"/>
                </w:rPr>
                <w:t>0.44</w:t>
              </w:r>
            </w:ins>
            <w:del w:id="63" w:author="Mohammad Nayeem Hasan" w:date="2023-05-11T15:30:00Z">
              <w:r w:rsidR="00491A4D" w:rsidDel="008422DA">
                <w:rPr>
                  <w:sz w:val="24"/>
                  <w:szCs w:val="24"/>
                </w:rPr>
                <w:delText>0.42</w:delText>
              </w:r>
            </w:del>
            <w:r w:rsidR="00491A4D">
              <w:rPr>
                <w:sz w:val="24"/>
                <w:szCs w:val="24"/>
              </w:rPr>
              <w:t>)</w:t>
            </w:r>
          </w:p>
        </w:tc>
        <w:tc>
          <w:tcPr>
            <w:tcW w:w="1272" w:type="dxa"/>
          </w:tcPr>
          <w:p w14:paraId="5E6EBB8B" w14:textId="2B4B2FFD" w:rsidR="00F275D3" w:rsidRDefault="001A20FD" w:rsidP="00393F3E">
            <w:pPr>
              <w:rPr>
                <w:sz w:val="24"/>
                <w:szCs w:val="24"/>
              </w:rPr>
            </w:pPr>
            <w:ins w:id="64" w:author="Mohammad Nayeem Hasan" w:date="2023-05-11T15:33:00Z">
              <w:r>
                <w:rPr>
                  <w:sz w:val="24"/>
                  <w:szCs w:val="24"/>
                </w:rPr>
                <w:t>1.88</w:t>
              </w:r>
            </w:ins>
            <w:del w:id="65" w:author="Mohammad Nayeem Hasan" w:date="2023-05-11T15:33:00Z">
              <w:r w:rsidR="00580551" w:rsidDel="001A20FD">
                <w:rPr>
                  <w:sz w:val="24"/>
                  <w:szCs w:val="24"/>
                </w:rPr>
                <w:delText>1.89</w:delText>
              </w:r>
            </w:del>
            <w:r w:rsidR="00580551">
              <w:rPr>
                <w:sz w:val="24"/>
                <w:szCs w:val="24"/>
              </w:rPr>
              <w:t xml:space="preserve"> (0.19)</w:t>
            </w:r>
          </w:p>
        </w:tc>
        <w:tc>
          <w:tcPr>
            <w:tcW w:w="1276" w:type="dxa"/>
          </w:tcPr>
          <w:p w14:paraId="591DB756" w14:textId="574AD13E" w:rsidR="00F275D3" w:rsidRDefault="001A20FD" w:rsidP="00393F3E">
            <w:pPr>
              <w:rPr>
                <w:sz w:val="24"/>
                <w:szCs w:val="24"/>
              </w:rPr>
            </w:pPr>
            <w:ins w:id="66" w:author="Mohammad Nayeem Hasan" w:date="2023-05-11T15:34:00Z">
              <w:r>
                <w:rPr>
                  <w:sz w:val="24"/>
                  <w:szCs w:val="24"/>
                </w:rPr>
                <w:t>1.11</w:t>
              </w:r>
            </w:ins>
            <w:ins w:id="67" w:author="Mohammad Nayeem Hasan" w:date="2023-05-12T01:36:00Z">
              <w:r w:rsidR="00826645">
                <w:rPr>
                  <w:sz w:val="24"/>
                  <w:szCs w:val="24"/>
                </w:rPr>
                <w:t xml:space="preserve"> </w:t>
              </w:r>
            </w:ins>
            <w:del w:id="68" w:author="Mohammad Nayeem Hasan" w:date="2023-05-11T15:34:00Z">
              <w:r w:rsidR="0003456E" w:rsidDel="001A20FD">
                <w:rPr>
                  <w:sz w:val="24"/>
                  <w:szCs w:val="24"/>
                </w:rPr>
                <w:delText xml:space="preserve">1.09 </w:delText>
              </w:r>
            </w:del>
            <w:r w:rsidR="0003456E">
              <w:rPr>
                <w:sz w:val="24"/>
                <w:szCs w:val="24"/>
              </w:rPr>
              <w:t>(0.15)</w:t>
            </w:r>
          </w:p>
        </w:tc>
        <w:tc>
          <w:tcPr>
            <w:tcW w:w="1279" w:type="dxa"/>
          </w:tcPr>
          <w:p w14:paraId="640F3109" w14:textId="6D1692A2" w:rsidR="00F275D3" w:rsidRDefault="001A20FD" w:rsidP="00393F3E">
            <w:pPr>
              <w:rPr>
                <w:sz w:val="24"/>
                <w:szCs w:val="24"/>
              </w:rPr>
            </w:pPr>
            <w:ins w:id="69" w:author="Mohammad Nayeem Hasan" w:date="2023-05-11T15:35:00Z">
              <w:r>
                <w:rPr>
                  <w:sz w:val="24"/>
                  <w:szCs w:val="24"/>
                </w:rPr>
                <w:t>1.66</w:t>
              </w:r>
            </w:ins>
            <w:del w:id="70" w:author="Mohammad Nayeem Hasan" w:date="2023-05-11T15:35:00Z">
              <w:r w:rsidR="0003456E" w:rsidDel="001A20FD">
                <w:rPr>
                  <w:sz w:val="24"/>
                  <w:szCs w:val="24"/>
                </w:rPr>
                <w:delText>1.76</w:delText>
              </w:r>
            </w:del>
            <w:r w:rsidR="0003456E">
              <w:rPr>
                <w:sz w:val="24"/>
                <w:szCs w:val="24"/>
              </w:rPr>
              <w:t xml:space="preserve"> (</w:t>
            </w:r>
            <w:ins w:id="71" w:author="Mohammad Nayeem Hasan" w:date="2023-05-11T15:35:00Z">
              <w:r>
                <w:rPr>
                  <w:sz w:val="24"/>
                  <w:szCs w:val="24"/>
                </w:rPr>
                <w:t>0.27</w:t>
              </w:r>
            </w:ins>
            <w:del w:id="72" w:author="Mohammad Nayeem Hasan" w:date="2023-05-11T15:35:00Z">
              <w:r w:rsidR="0003456E" w:rsidDel="001A20FD">
                <w:rPr>
                  <w:sz w:val="24"/>
                  <w:szCs w:val="24"/>
                </w:rPr>
                <w:delText>0.28</w:delText>
              </w:r>
            </w:del>
            <w:r w:rsidR="0003456E">
              <w:rPr>
                <w:sz w:val="24"/>
                <w:szCs w:val="24"/>
              </w:rPr>
              <w:t>)</w:t>
            </w:r>
          </w:p>
        </w:tc>
        <w:tc>
          <w:tcPr>
            <w:tcW w:w="1279" w:type="dxa"/>
          </w:tcPr>
          <w:p w14:paraId="35D91B75" w14:textId="484AE3CA" w:rsidR="00F275D3" w:rsidRDefault="001E227B" w:rsidP="00393F3E">
            <w:pPr>
              <w:rPr>
                <w:sz w:val="24"/>
                <w:szCs w:val="24"/>
              </w:rPr>
            </w:pPr>
            <w:ins w:id="73" w:author="Mohammad Nayeem Hasan" w:date="2023-05-11T15:38:00Z">
              <w:r>
                <w:rPr>
                  <w:sz w:val="24"/>
                  <w:szCs w:val="24"/>
                </w:rPr>
                <w:t>2.12</w:t>
              </w:r>
            </w:ins>
            <w:del w:id="74" w:author="Mohammad Nayeem Hasan" w:date="2023-05-11T15:38:00Z">
              <w:r w:rsidR="0003456E" w:rsidDel="001E227B">
                <w:rPr>
                  <w:sz w:val="24"/>
                  <w:szCs w:val="24"/>
                </w:rPr>
                <w:delText>2.13</w:delText>
              </w:r>
            </w:del>
            <w:r w:rsidR="0003456E">
              <w:rPr>
                <w:sz w:val="24"/>
                <w:szCs w:val="24"/>
              </w:rPr>
              <w:t xml:space="preserve"> (0.40)</w:t>
            </w:r>
          </w:p>
        </w:tc>
        <w:tc>
          <w:tcPr>
            <w:tcW w:w="1279" w:type="dxa"/>
          </w:tcPr>
          <w:p w14:paraId="64FF34A3" w14:textId="5E5ECE67" w:rsidR="00F275D3" w:rsidRDefault="00F806A2" w:rsidP="00393F3E">
            <w:pPr>
              <w:rPr>
                <w:sz w:val="24"/>
                <w:szCs w:val="24"/>
              </w:rPr>
            </w:pPr>
            <w:ins w:id="75" w:author="Mohammad Nayeem Hasan" w:date="2023-05-11T15:39:00Z">
              <w:r>
                <w:rPr>
                  <w:sz w:val="24"/>
                  <w:szCs w:val="24"/>
                </w:rPr>
                <w:t>0.58</w:t>
              </w:r>
            </w:ins>
            <w:del w:id="76" w:author="Mohammad Nayeem Hasan" w:date="2023-05-11T15:39:00Z">
              <w:r w:rsidR="00BE1C93" w:rsidDel="00F806A2">
                <w:rPr>
                  <w:sz w:val="24"/>
                  <w:szCs w:val="24"/>
                </w:rPr>
                <w:delText>0.57</w:delText>
              </w:r>
            </w:del>
            <w:r w:rsidR="00BE1C93">
              <w:rPr>
                <w:sz w:val="24"/>
                <w:szCs w:val="24"/>
              </w:rPr>
              <w:t xml:space="preserve"> (0.43)</w:t>
            </w:r>
          </w:p>
        </w:tc>
      </w:tr>
      <w:tr w:rsidR="001A20FD" w14:paraId="6D2D71F7" w14:textId="77777777" w:rsidTr="00DE1B23">
        <w:tc>
          <w:tcPr>
            <w:tcW w:w="1355" w:type="dxa"/>
          </w:tcPr>
          <w:p w14:paraId="06627629" w14:textId="15A9D608" w:rsidR="00F275D3" w:rsidRDefault="00520DA0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CFR dropped by </w:t>
            </w:r>
          </w:p>
        </w:tc>
        <w:tc>
          <w:tcPr>
            <w:tcW w:w="1276" w:type="dxa"/>
          </w:tcPr>
          <w:p w14:paraId="0A5BBB3F" w14:textId="24709204" w:rsidR="00F275D3" w:rsidRDefault="00826645" w:rsidP="00393F3E">
            <w:pPr>
              <w:rPr>
                <w:sz w:val="24"/>
                <w:szCs w:val="24"/>
              </w:rPr>
            </w:pPr>
            <w:ins w:id="77" w:author="Mohammad Nayeem Hasan" w:date="2023-05-12T01:40:00Z">
              <w:r>
                <w:rPr>
                  <w:sz w:val="24"/>
                  <w:szCs w:val="24"/>
                </w:rPr>
                <w:t>31.14</w:t>
              </w:r>
            </w:ins>
            <w:del w:id="78" w:author="Mohammad Nayeem Hasan" w:date="2023-05-12T01:40:00Z">
              <w:r w:rsidR="00517EE7" w:rsidDel="00826645">
                <w:rPr>
                  <w:sz w:val="24"/>
                  <w:szCs w:val="24"/>
                </w:rPr>
                <w:delText>31.8</w:delText>
              </w:r>
              <w:r w:rsidR="004A3393" w:rsidDel="00826645">
                <w:rPr>
                  <w:sz w:val="24"/>
                  <w:szCs w:val="24"/>
                </w:rPr>
                <w:delText>4</w:delText>
              </w:r>
            </w:del>
          </w:p>
        </w:tc>
        <w:tc>
          <w:tcPr>
            <w:tcW w:w="1272" w:type="dxa"/>
          </w:tcPr>
          <w:p w14:paraId="7C2B03C6" w14:textId="7C659A1B" w:rsidR="00F275D3" w:rsidRDefault="00826645" w:rsidP="00393F3E">
            <w:pPr>
              <w:rPr>
                <w:sz w:val="24"/>
                <w:szCs w:val="24"/>
              </w:rPr>
            </w:pPr>
            <w:ins w:id="79" w:author="Mohammad Nayeem Hasan" w:date="2023-05-12T01:41:00Z">
              <w:r>
                <w:rPr>
                  <w:sz w:val="24"/>
                  <w:szCs w:val="24"/>
                </w:rPr>
                <w:t>10.48</w:t>
              </w:r>
            </w:ins>
            <w:del w:id="80" w:author="Mohammad Nayeem Hasan" w:date="2023-05-12T01:41:00Z">
              <w:r w:rsidR="00517EE7" w:rsidDel="00826645">
                <w:rPr>
                  <w:sz w:val="24"/>
                  <w:szCs w:val="24"/>
                </w:rPr>
                <w:delText>9.13</w:delText>
              </w:r>
            </w:del>
          </w:p>
        </w:tc>
        <w:tc>
          <w:tcPr>
            <w:tcW w:w="1276" w:type="dxa"/>
          </w:tcPr>
          <w:p w14:paraId="193CC35C" w14:textId="62728BD8" w:rsidR="00F275D3" w:rsidRDefault="00826645" w:rsidP="00393F3E">
            <w:pPr>
              <w:rPr>
                <w:sz w:val="24"/>
                <w:szCs w:val="24"/>
              </w:rPr>
            </w:pPr>
            <w:ins w:id="81" w:author="Mohammad Nayeem Hasan" w:date="2023-05-12T01:41:00Z">
              <w:r>
                <w:rPr>
                  <w:sz w:val="24"/>
                  <w:szCs w:val="24"/>
                </w:rPr>
                <w:t>48.61</w:t>
              </w:r>
            </w:ins>
            <w:del w:id="82" w:author="Mohammad Nayeem Hasan" w:date="2023-05-12T01:41:00Z">
              <w:r w:rsidR="00517EE7" w:rsidDel="00826645">
                <w:rPr>
                  <w:sz w:val="24"/>
                  <w:szCs w:val="24"/>
                </w:rPr>
                <w:delText>47.8</w:delText>
              </w:r>
              <w:r w:rsidR="004A3393" w:rsidDel="00826645">
                <w:rPr>
                  <w:sz w:val="24"/>
                  <w:szCs w:val="24"/>
                </w:rPr>
                <w:delText>5</w:delText>
              </w:r>
            </w:del>
          </w:p>
        </w:tc>
        <w:tc>
          <w:tcPr>
            <w:tcW w:w="1279" w:type="dxa"/>
          </w:tcPr>
          <w:p w14:paraId="4B1F60C9" w14:textId="0560FAEB" w:rsidR="00F275D3" w:rsidRDefault="00826645" w:rsidP="00393F3E">
            <w:pPr>
              <w:rPr>
                <w:sz w:val="24"/>
                <w:szCs w:val="24"/>
              </w:rPr>
            </w:pPr>
            <w:ins w:id="83" w:author="Mohammad Nayeem Hasan" w:date="2023-05-12T01:41:00Z">
              <w:r>
                <w:rPr>
                  <w:sz w:val="24"/>
                  <w:szCs w:val="24"/>
                </w:rPr>
                <w:t>38.75</w:t>
              </w:r>
            </w:ins>
            <w:del w:id="84" w:author="Mohammad Nayeem Hasan" w:date="2023-05-12T01:41:00Z">
              <w:r w:rsidR="00517EE7" w:rsidDel="00826645">
                <w:rPr>
                  <w:sz w:val="24"/>
                  <w:szCs w:val="24"/>
                </w:rPr>
                <w:delText>33.83</w:delText>
              </w:r>
            </w:del>
          </w:p>
        </w:tc>
        <w:tc>
          <w:tcPr>
            <w:tcW w:w="1279" w:type="dxa"/>
          </w:tcPr>
          <w:p w14:paraId="0DD0D9FC" w14:textId="0581009E" w:rsidR="00F275D3" w:rsidRDefault="00826645" w:rsidP="00393F3E">
            <w:pPr>
              <w:rPr>
                <w:sz w:val="24"/>
                <w:szCs w:val="24"/>
              </w:rPr>
            </w:pPr>
            <w:ins w:id="85" w:author="Mohammad Nayeem Hasan" w:date="2023-05-12T01:42:00Z">
              <w:r>
                <w:rPr>
                  <w:sz w:val="24"/>
                  <w:szCs w:val="24"/>
                </w:rPr>
                <w:t>41.27</w:t>
              </w:r>
            </w:ins>
            <w:del w:id="86" w:author="Mohammad Nayeem Hasan" w:date="2023-05-12T01:42:00Z">
              <w:r w:rsidR="00517EE7" w:rsidDel="00826645">
                <w:rPr>
                  <w:sz w:val="24"/>
                  <w:szCs w:val="24"/>
                </w:rPr>
                <w:delText>40.50</w:delText>
              </w:r>
            </w:del>
          </w:p>
        </w:tc>
        <w:tc>
          <w:tcPr>
            <w:tcW w:w="1279" w:type="dxa"/>
          </w:tcPr>
          <w:p w14:paraId="20475FA8" w14:textId="79032D6C" w:rsidR="00F275D3" w:rsidRDefault="00826645" w:rsidP="00393F3E">
            <w:pPr>
              <w:rPr>
                <w:sz w:val="24"/>
                <w:szCs w:val="24"/>
              </w:rPr>
            </w:pPr>
            <w:ins w:id="87" w:author="Mohammad Nayeem Hasan" w:date="2023-05-12T01:42:00Z">
              <w:r>
                <w:rPr>
                  <w:sz w:val="24"/>
                  <w:szCs w:val="24"/>
                </w:rPr>
                <w:t>69.63</w:t>
              </w:r>
            </w:ins>
            <w:del w:id="88" w:author="Mohammad Nayeem Hasan" w:date="2023-05-12T01:42:00Z">
              <w:r w:rsidR="00DE1B23" w:rsidDel="00826645">
                <w:rPr>
                  <w:sz w:val="24"/>
                  <w:szCs w:val="24"/>
                </w:rPr>
                <w:delText>68.85</w:delText>
              </w:r>
            </w:del>
          </w:p>
        </w:tc>
      </w:tr>
      <w:tr w:rsidR="001A20FD" w14:paraId="201DCE10" w14:textId="77777777" w:rsidTr="00DE1B23">
        <w:tc>
          <w:tcPr>
            <w:tcW w:w="1355" w:type="dxa"/>
          </w:tcPr>
          <w:p w14:paraId="037A0AF1" w14:textId="1B604F4E" w:rsidR="00F275D3" w:rsidRDefault="00BA2F71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p-value </w:t>
            </w:r>
          </w:p>
        </w:tc>
        <w:tc>
          <w:tcPr>
            <w:tcW w:w="1276" w:type="dxa"/>
          </w:tcPr>
          <w:p w14:paraId="7C027CEA" w14:textId="05B66022" w:rsidR="00F275D3" w:rsidRDefault="00D141D8" w:rsidP="00393F3E">
            <w:pPr>
              <w:rPr>
                <w:sz w:val="24"/>
                <w:szCs w:val="24"/>
              </w:rPr>
            </w:pPr>
            <w:ins w:id="89" w:author="Mohammad Nayeem Hasan" w:date="2023-05-11T15:56:00Z">
              <w:r>
                <w:rPr>
                  <w:sz w:val="24"/>
                  <w:szCs w:val="24"/>
                </w:rPr>
                <w:t>0.870</w:t>
              </w:r>
            </w:ins>
            <w:del w:id="90" w:author="Mohammad Nayeem Hasan" w:date="2023-05-11T15:56:00Z">
              <w:r w:rsidR="00DD0931" w:rsidDel="00D141D8">
                <w:rPr>
                  <w:sz w:val="24"/>
                  <w:szCs w:val="24"/>
                </w:rPr>
                <w:delText>0.030</w:delText>
              </w:r>
            </w:del>
          </w:p>
        </w:tc>
        <w:tc>
          <w:tcPr>
            <w:tcW w:w="1272" w:type="dxa"/>
          </w:tcPr>
          <w:p w14:paraId="067F1426" w14:textId="537CE8ED" w:rsidR="00F275D3" w:rsidRDefault="00D141D8" w:rsidP="00393F3E">
            <w:pPr>
              <w:rPr>
                <w:sz w:val="24"/>
                <w:szCs w:val="24"/>
              </w:rPr>
            </w:pPr>
            <w:ins w:id="91" w:author="Mohammad Nayeem Hasan" w:date="2023-05-11T15:56:00Z">
              <w:r>
                <w:rPr>
                  <w:sz w:val="24"/>
                  <w:szCs w:val="24"/>
                </w:rPr>
                <w:t>0.087</w:t>
              </w:r>
            </w:ins>
            <w:del w:id="92" w:author="Mohammad Nayeem Hasan" w:date="2023-05-11T15:56:00Z">
              <w:r w:rsidR="00DD0931" w:rsidDel="00D141D8">
                <w:rPr>
                  <w:sz w:val="24"/>
                  <w:szCs w:val="24"/>
                </w:rPr>
                <w:delText>0.149</w:delText>
              </w:r>
            </w:del>
          </w:p>
        </w:tc>
        <w:tc>
          <w:tcPr>
            <w:tcW w:w="1276" w:type="dxa"/>
          </w:tcPr>
          <w:p w14:paraId="5434A216" w14:textId="040526E3" w:rsidR="00F275D3" w:rsidRDefault="00517EE7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&lt;0.001</w:t>
            </w:r>
          </w:p>
        </w:tc>
        <w:tc>
          <w:tcPr>
            <w:tcW w:w="1279" w:type="dxa"/>
          </w:tcPr>
          <w:p w14:paraId="023B0D3F" w14:textId="49F0F31F" w:rsidR="00F275D3" w:rsidRDefault="00D141D8" w:rsidP="00393F3E">
            <w:pPr>
              <w:rPr>
                <w:sz w:val="24"/>
                <w:szCs w:val="24"/>
              </w:rPr>
            </w:pPr>
            <w:ins w:id="93" w:author="Mohammad Nayeem Hasan" w:date="2023-05-11T15:57:00Z">
              <w:r>
                <w:rPr>
                  <w:sz w:val="24"/>
                  <w:szCs w:val="24"/>
                </w:rPr>
                <w:t>0.013</w:t>
              </w:r>
            </w:ins>
            <w:del w:id="94" w:author="Mohammad Nayeem Hasan" w:date="2023-05-11T15:56:00Z">
              <w:r w:rsidR="00517EE7" w:rsidDel="00D141D8">
                <w:rPr>
                  <w:sz w:val="24"/>
                  <w:szCs w:val="24"/>
                </w:rPr>
                <w:delText>0.00</w:delText>
              </w:r>
              <w:r w:rsidR="004A3393" w:rsidDel="00D141D8">
                <w:rPr>
                  <w:sz w:val="24"/>
                  <w:szCs w:val="24"/>
                </w:rPr>
                <w:delText>8</w:delText>
              </w:r>
            </w:del>
          </w:p>
        </w:tc>
        <w:tc>
          <w:tcPr>
            <w:tcW w:w="1279" w:type="dxa"/>
          </w:tcPr>
          <w:p w14:paraId="2E77E8E7" w14:textId="3DAA99DB" w:rsidR="00F275D3" w:rsidRDefault="00517EE7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0.023</w:t>
            </w:r>
          </w:p>
        </w:tc>
        <w:tc>
          <w:tcPr>
            <w:tcW w:w="1279" w:type="dxa"/>
          </w:tcPr>
          <w:p w14:paraId="492EB68B" w14:textId="4A0266DB" w:rsidR="00F275D3" w:rsidRDefault="00D141D8" w:rsidP="00393F3E">
            <w:pPr>
              <w:rPr>
                <w:sz w:val="24"/>
                <w:szCs w:val="24"/>
              </w:rPr>
            </w:pPr>
            <w:ins w:id="95" w:author="Mohammad Nayeem Hasan" w:date="2023-05-11T15:57:00Z">
              <w:r>
                <w:rPr>
                  <w:sz w:val="24"/>
                  <w:szCs w:val="24"/>
                </w:rPr>
                <w:t>0.304</w:t>
              </w:r>
            </w:ins>
            <w:del w:id="96" w:author="Mohammad Nayeem Hasan" w:date="2023-05-11T15:57:00Z">
              <w:r w:rsidR="00517EE7" w:rsidDel="00D141D8">
                <w:rPr>
                  <w:sz w:val="24"/>
                  <w:szCs w:val="24"/>
                </w:rPr>
                <w:delText>0.321</w:delText>
              </w:r>
            </w:del>
          </w:p>
        </w:tc>
      </w:tr>
    </w:tbl>
    <w:p w14:paraId="03056710" w14:textId="77777777" w:rsidR="00C63E75" w:rsidRDefault="00C63E75" w:rsidP="00393F3E">
      <w:pPr>
        <w:rPr>
          <w:sz w:val="24"/>
          <w:szCs w:val="24"/>
        </w:rPr>
      </w:pPr>
    </w:p>
    <w:p w14:paraId="62523648" w14:textId="1109C3E6" w:rsidR="008C05AC" w:rsidRDefault="008A1A71" w:rsidP="008A1A71">
      <w:pPr>
        <w:tabs>
          <w:tab w:val="left" w:pos="829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16F410C" w14:textId="28262CFC" w:rsidR="007910B8" w:rsidRPr="00335A45" w:rsidRDefault="007910B8" w:rsidP="00393F3E">
      <w:pPr>
        <w:rPr>
          <w:b/>
          <w:bCs/>
          <w:sz w:val="24"/>
          <w:szCs w:val="24"/>
        </w:rPr>
      </w:pPr>
      <w:r w:rsidRPr="00335A45">
        <w:rPr>
          <w:b/>
          <w:bCs/>
          <w:sz w:val="24"/>
          <w:szCs w:val="24"/>
        </w:rPr>
        <w:t xml:space="preserve">Fig 1: Line graph for changes of </w:t>
      </w:r>
      <w:r w:rsidR="00335A45" w:rsidRPr="00335A45">
        <w:rPr>
          <w:b/>
          <w:bCs/>
          <w:sz w:val="24"/>
          <w:szCs w:val="24"/>
        </w:rPr>
        <w:t>vaccination</w:t>
      </w:r>
      <w:r w:rsidRPr="00335A45">
        <w:rPr>
          <w:b/>
          <w:bCs/>
          <w:sz w:val="24"/>
          <w:szCs w:val="24"/>
        </w:rPr>
        <w:t xml:space="preserve"> and CFR over time </w:t>
      </w:r>
    </w:p>
    <w:p w14:paraId="5B9885AE" w14:textId="054D3EA7" w:rsidR="00335A45" w:rsidRDefault="00335A45" w:rsidP="00393F3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A45" w14:paraId="39EE39E6" w14:textId="77777777" w:rsidTr="00335A45">
        <w:tc>
          <w:tcPr>
            <w:tcW w:w="9016" w:type="dxa"/>
          </w:tcPr>
          <w:p w14:paraId="367176FB" w14:textId="082FFE77" w:rsidR="00335A45" w:rsidRDefault="00335A45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Pane A: The</w:t>
            </w:r>
            <w:r w:rsidR="0069479E">
              <w:rPr>
                <w:sz w:val="24"/>
                <w:szCs w:val="24"/>
              </w:rPr>
              <w:t xml:space="preserve"> rate of vaccinations in each </w:t>
            </w:r>
            <w:r w:rsidR="00E11FF4">
              <w:rPr>
                <w:sz w:val="24"/>
                <w:szCs w:val="24"/>
              </w:rPr>
              <w:t>continent</w:t>
            </w:r>
            <w:r w:rsidR="0069479E">
              <w:rPr>
                <w:sz w:val="24"/>
                <w:szCs w:val="24"/>
              </w:rPr>
              <w:t xml:space="preserve"> over time (</w:t>
            </w:r>
            <w:r w:rsidR="00D555AA">
              <w:rPr>
                <w:sz w:val="24"/>
                <w:szCs w:val="24"/>
              </w:rPr>
              <w:t>6 lines for 6 continents</w:t>
            </w:r>
            <w:r w:rsidR="00E11FF4">
              <w:rPr>
                <w:sz w:val="24"/>
                <w:szCs w:val="24"/>
              </w:rPr>
              <w:t>).</w:t>
            </w:r>
            <w:r w:rsidR="00D555AA">
              <w:rPr>
                <w:sz w:val="24"/>
                <w:szCs w:val="24"/>
              </w:rPr>
              <w:t xml:space="preserve"> This is a cumulative number of vaccine/100 people in the continents. </w:t>
            </w:r>
          </w:p>
        </w:tc>
      </w:tr>
      <w:tr w:rsidR="00335A45" w14:paraId="64A3002A" w14:textId="77777777" w:rsidTr="00335A45">
        <w:tc>
          <w:tcPr>
            <w:tcW w:w="9016" w:type="dxa"/>
          </w:tcPr>
          <w:p w14:paraId="033007AC" w14:textId="379C8B4E" w:rsidR="00335A45" w:rsidRDefault="0078747E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PANE B: </w:t>
            </w:r>
            <w:r w:rsidR="00E11FF4">
              <w:rPr>
                <w:sz w:val="24"/>
                <w:szCs w:val="24"/>
              </w:rPr>
              <w:t>The cumulative mean CFR for each week for each continent for the period of 1</w:t>
            </w:r>
            <w:r w:rsidR="00E11FF4" w:rsidRPr="000967F8">
              <w:rPr>
                <w:sz w:val="24"/>
                <w:szCs w:val="24"/>
                <w:vertAlign w:val="superscript"/>
              </w:rPr>
              <w:t>st</w:t>
            </w:r>
            <w:r w:rsidR="00E11FF4">
              <w:rPr>
                <w:sz w:val="24"/>
                <w:szCs w:val="24"/>
              </w:rPr>
              <w:t xml:space="preserve"> Jan 2021 to 31 December 2022 (6 lines)</w:t>
            </w:r>
          </w:p>
        </w:tc>
      </w:tr>
    </w:tbl>
    <w:p w14:paraId="7F69495B" w14:textId="28D6D748" w:rsidR="00335A45" w:rsidRDefault="00335A45" w:rsidP="00393F3E">
      <w:pPr>
        <w:rPr>
          <w:b/>
          <w:bCs/>
          <w:sz w:val="24"/>
          <w:szCs w:val="24"/>
        </w:rPr>
      </w:pPr>
    </w:p>
    <w:p w14:paraId="550D9B7A" w14:textId="10DB2249" w:rsidR="00D3432F" w:rsidRPr="00FC3F2C" w:rsidRDefault="00D3432F" w:rsidP="00393F3E">
      <w:pPr>
        <w:rPr>
          <w:b/>
          <w:bCs/>
          <w:sz w:val="24"/>
          <w:szCs w:val="24"/>
        </w:rPr>
      </w:pPr>
      <w:del w:id="97" w:author="Mohammad Nayeem Hasan" w:date="2023-05-11T21:29:00Z">
        <w:r w:rsidDel="00411D06">
          <w:rPr>
            <w:noProof/>
          </w:rPr>
          <w:lastRenderedPageBreak/>
          <w:drawing>
            <wp:inline distT="0" distB="0" distL="0" distR="0" wp14:anchorId="6E0A492E" wp14:editId="6800C874">
              <wp:extent cx="5486400" cy="5486400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98" w:author="Mohammad Nayeem Hasan" w:date="2023-05-11T21:29:00Z">
        <w:r w:rsidR="00411D06">
          <w:rPr>
            <w:noProof/>
          </w:rPr>
          <w:drawing>
            <wp:inline distT="0" distB="0" distL="0" distR="0" wp14:anchorId="1AFD9F6E" wp14:editId="22A0E0C1">
              <wp:extent cx="5486400" cy="5486400"/>
              <wp:effectExtent l="0" t="0" r="0" b="0"/>
              <wp:docPr id="184273802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AA9B2AD" w14:textId="151465CE" w:rsidR="00E11FF4" w:rsidRPr="00FC3F2C" w:rsidRDefault="00E11FF4" w:rsidP="00393F3E">
      <w:pPr>
        <w:rPr>
          <w:b/>
          <w:bCs/>
          <w:sz w:val="24"/>
          <w:szCs w:val="24"/>
        </w:rPr>
      </w:pPr>
      <w:r w:rsidRPr="00FC3F2C">
        <w:rPr>
          <w:b/>
          <w:bCs/>
          <w:sz w:val="24"/>
          <w:szCs w:val="24"/>
        </w:rPr>
        <w:t xml:space="preserve">Fig </w:t>
      </w:r>
      <w:r w:rsidR="00B628DF" w:rsidRPr="00FC3F2C">
        <w:rPr>
          <w:b/>
          <w:bCs/>
          <w:sz w:val="24"/>
          <w:szCs w:val="24"/>
        </w:rPr>
        <w:t>2:</w:t>
      </w:r>
      <w:r w:rsidRPr="00FC3F2C">
        <w:rPr>
          <w:b/>
          <w:bCs/>
          <w:sz w:val="24"/>
          <w:szCs w:val="24"/>
        </w:rPr>
        <w:t xml:space="preserve"> Map indicating </w:t>
      </w:r>
      <w:r w:rsidR="00F75DB1" w:rsidRPr="00FC3F2C">
        <w:rPr>
          <w:b/>
          <w:bCs/>
          <w:sz w:val="24"/>
          <w:szCs w:val="24"/>
        </w:rPr>
        <w:t>countries</w:t>
      </w:r>
      <w:r w:rsidRPr="00FC3F2C">
        <w:rPr>
          <w:b/>
          <w:bCs/>
          <w:sz w:val="24"/>
          <w:szCs w:val="24"/>
        </w:rPr>
        <w:t xml:space="preserve"> vaccination </w:t>
      </w:r>
      <w:r w:rsidR="00F75DB1" w:rsidRPr="00FC3F2C">
        <w:rPr>
          <w:b/>
          <w:bCs/>
          <w:sz w:val="24"/>
          <w:szCs w:val="24"/>
        </w:rPr>
        <w:t xml:space="preserve">rate and CFR in six </w:t>
      </w:r>
      <w:r w:rsidR="004920EF" w:rsidRPr="00FC3F2C">
        <w:rPr>
          <w:b/>
          <w:bCs/>
          <w:sz w:val="24"/>
          <w:szCs w:val="24"/>
        </w:rPr>
        <w:t>continents.</w:t>
      </w:r>
      <w:r w:rsidR="00F75DB1" w:rsidRPr="00FC3F2C">
        <w:rPr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3D8" w14:paraId="6D38C366" w14:textId="77777777" w:rsidTr="001433D8">
        <w:tc>
          <w:tcPr>
            <w:tcW w:w="9016" w:type="dxa"/>
          </w:tcPr>
          <w:p w14:paraId="6B2E607E" w14:textId="563174CC" w:rsidR="001433D8" w:rsidRDefault="001433D8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Pane A: Map for </w:t>
            </w:r>
            <w:r w:rsidR="008D38BB">
              <w:rPr>
                <w:sz w:val="24"/>
                <w:szCs w:val="24"/>
              </w:rPr>
              <w:t>vaccination</w:t>
            </w:r>
            <w:r>
              <w:rPr>
                <w:sz w:val="24"/>
                <w:szCs w:val="24"/>
              </w:rPr>
              <w:t xml:space="preserve"> (31 Dec 2022) </w:t>
            </w:r>
          </w:p>
        </w:tc>
      </w:tr>
      <w:tr w:rsidR="001433D8" w14:paraId="496007E7" w14:textId="77777777" w:rsidTr="001433D8">
        <w:tc>
          <w:tcPr>
            <w:tcW w:w="9016" w:type="dxa"/>
          </w:tcPr>
          <w:p w14:paraId="35AD0330" w14:textId="42F3E275" w:rsidR="001433D8" w:rsidRDefault="008D38BB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Pane B: Map for CFR (31 Dec 2022)</w:t>
            </w:r>
          </w:p>
        </w:tc>
      </w:tr>
    </w:tbl>
    <w:p w14:paraId="0F7956B3" w14:textId="4ECD528F" w:rsidR="00F75DB1" w:rsidRDefault="00F75DB1" w:rsidP="00393F3E">
      <w:pPr>
        <w:rPr>
          <w:sz w:val="24"/>
          <w:szCs w:val="24"/>
        </w:rPr>
      </w:pPr>
    </w:p>
    <w:p w14:paraId="35E508DF" w14:textId="42E10243" w:rsidR="00D35094" w:rsidRDefault="00D35094" w:rsidP="00393F3E">
      <w:pPr>
        <w:rPr>
          <w:sz w:val="24"/>
          <w:szCs w:val="24"/>
        </w:rPr>
      </w:pPr>
      <w:del w:id="99" w:author="Mohammad Nayeem Hasan" w:date="2023-05-11T21:44:00Z">
        <w:r w:rsidDel="00926F6D">
          <w:rPr>
            <w:noProof/>
          </w:rPr>
          <w:lastRenderedPageBreak/>
          <w:drawing>
            <wp:inline distT="0" distB="0" distL="0" distR="0" wp14:anchorId="43FBFDB4" wp14:editId="4EA040E2">
              <wp:extent cx="5486400" cy="548640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100" w:author="Mohammad Nayeem Hasan" w:date="2023-05-11T21:44:00Z">
        <w:r w:rsidR="00926F6D">
          <w:rPr>
            <w:noProof/>
          </w:rPr>
          <w:drawing>
            <wp:inline distT="0" distB="0" distL="0" distR="0" wp14:anchorId="7D67ABC3" wp14:editId="7E3B455D">
              <wp:extent cx="5486400" cy="5486400"/>
              <wp:effectExtent l="0" t="0" r="0" b="0"/>
              <wp:docPr id="28497587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8AB984B" w14:textId="19FE64D1" w:rsidR="00B628DF" w:rsidRDefault="00B628DF" w:rsidP="00393F3E">
      <w:pPr>
        <w:rPr>
          <w:sz w:val="24"/>
          <w:szCs w:val="24"/>
        </w:rPr>
      </w:pPr>
    </w:p>
    <w:p w14:paraId="4F6E6B29" w14:textId="7ED626C2" w:rsidR="00B628DF" w:rsidRDefault="00B628DF" w:rsidP="00393F3E">
      <w:pPr>
        <w:rPr>
          <w:sz w:val="24"/>
          <w:szCs w:val="24"/>
        </w:rPr>
      </w:pPr>
      <w:r>
        <w:rPr>
          <w:sz w:val="24"/>
          <w:szCs w:val="24"/>
        </w:rPr>
        <w:t xml:space="preserve">Table 2: </w:t>
      </w:r>
      <w:r w:rsidR="00AB4F66">
        <w:rPr>
          <w:sz w:val="24"/>
          <w:szCs w:val="24"/>
        </w:rPr>
        <w:t xml:space="preserve">GLMM: </w:t>
      </w:r>
      <w:r w:rsidR="00192EB5">
        <w:rPr>
          <w:sz w:val="24"/>
          <w:szCs w:val="24"/>
        </w:rPr>
        <w:t xml:space="preserve">Factors </w:t>
      </w:r>
      <w:r w:rsidR="0036077B">
        <w:rPr>
          <w:sz w:val="24"/>
          <w:szCs w:val="24"/>
        </w:rPr>
        <w:t>affecting</w:t>
      </w:r>
      <w:r w:rsidR="00192EB5">
        <w:rPr>
          <w:sz w:val="24"/>
          <w:szCs w:val="24"/>
        </w:rPr>
        <w:t xml:space="preserve"> CFR of COVID_19 in different </w:t>
      </w:r>
      <w:r w:rsidR="0036077B">
        <w:rPr>
          <w:sz w:val="24"/>
          <w:szCs w:val="24"/>
        </w:rPr>
        <w:t>continents.</w:t>
      </w:r>
      <w:r w:rsidR="00192EB5">
        <w:rPr>
          <w:sz w:val="24"/>
          <w:szCs w:val="24"/>
        </w:rPr>
        <w:t xml:space="preserve"> </w:t>
      </w:r>
    </w:p>
    <w:p w14:paraId="7899CB95" w14:textId="3F241953" w:rsidR="0036077B" w:rsidRDefault="0036077B" w:rsidP="00393F3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A5965" w14:paraId="52F77D5B" w14:textId="77777777" w:rsidTr="002511AF">
        <w:tc>
          <w:tcPr>
            <w:tcW w:w="2254" w:type="dxa"/>
          </w:tcPr>
          <w:p w14:paraId="591986F0" w14:textId="57AC135D" w:rsidR="000A5965" w:rsidRDefault="000A5965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Variables</w:t>
            </w:r>
          </w:p>
        </w:tc>
        <w:tc>
          <w:tcPr>
            <w:tcW w:w="4508" w:type="dxa"/>
            <w:gridSpan w:val="2"/>
          </w:tcPr>
          <w:p w14:paraId="037A0DB1" w14:textId="30C2A5D8" w:rsidR="000A5965" w:rsidRDefault="000A5965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CFR</w:t>
            </w:r>
          </w:p>
        </w:tc>
        <w:tc>
          <w:tcPr>
            <w:tcW w:w="2254" w:type="dxa"/>
          </w:tcPr>
          <w:p w14:paraId="7C6BE9DB" w14:textId="77777777" w:rsidR="000A5965" w:rsidRDefault="000A5965" w:rsidP="00393F3E">
            <w:pPr>
              <w:rPr>
                <w:sz w:val="24"/>
                <w:szCs w:val="24"/>
              </w:rPr>
            </w:pPr>
          </w:p>
        </w:tc>
      </w:tr>
      <w:tr w:rsidR="0036077B" w14:paraId="698DA651" w14:textId="77777777" w:rsidTr="0036077B">
        <w:tc>
          <w:tcPr>
            <w:tcW w:w="2254" w:type="dxa"/>
          </w:tcPr>
          <w:p w14:paraId="7B90DD34" w14:textId="77777777" w:rsidR="0036077B" w:rsidRDefault="0036077B" w:rsidP="00393F3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F83093A" w14:textId="3862FB4D" w:rsidR="0036077B" w:rsidRDefault="0036077B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Odds ratio </w:t>
            </w:r>
          </w:p>
        </w:tc>
        <w:tc>
          <w:tcPr>
            <w:tcW w:w="2254" w:type="dxa"/>
          </w:tcPr>
          <w:p w14:paraId="6105E14A" w14:textId="3C1B7E8E" w:rsidR="0036077B" w:rsidRDefault="0036077B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95% </w:t>
            </w:r>
            <w:r w:rsidR="000A5965">
              <w:rPr>
                <w:sz w:val="24"/>
                <w:szCs w:val="24"/>
              </w:rPr>
              <w:t>Confidence</w:t>
            </w:r>
            <w:r>
              <w:rPr>
                <w:sz w:val="24"/>
                <w:szCs w:val="24"/>
              </w:rPr>
              <w:t xml:space="preserve"> interval </w:t>
            </w:r>
          </w:p>
        </w:tc>
        <w:tc>
          <w:tcPr>
            <w:tcW w:w="2254" w:type="dxa"/>
          </w:tcPr>
          <w:p w14:paraId="39A0D163" w14:textId="68F72159" w:rsidR="0036077B" w:rsidRDefault="005F1BCE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P-value</w:t>
            </w:r>
          </w:p>
        </w:tc>
      </w:tr>
      <w:tr w:rsidR="0036077B" w14:paraId="615F78B4" w14:textId="77777777" w:rsidTr="0036077B">
        <w:tc>
          <w:tcPr>
            <w:tcW w:w="2254" w:type="dxa"/>
          </w:tcPr>
          <w:p w14:paraId="7A326C15" w14:textId="42AA4967" w:rsidR="0036077B" w:rsidRDefault="000A5965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Vaccination </w:t>
            </w:r>
          </w:p>
        </w:tc>
        <w:tc>
          <w:tcPr>
            <w:tcW w:w="2254" w:type="dxa"/>
          </w:tcPr>
          <w:p w14:paraId="7B6948BA" w14:textId="18D47819" w:rsidR="0036077B" w:rsidRDefault="0024258A" w:rsidP="00393F3E">
            <w:pPr>
              <w:rPr>
                <w:sz w:val="24"/>
                <w:szCs w:val="24"/>
              </w:rPr>
            </w:pPr>
            <w:ins w:id="101" w:author="Mohammad Nayeem Hasan" w:date="2023-05-12T01:25:00Z">
              <w:r>
                <w:rPr>
                  <w:sz w:val="24"/>
                  <w:szCs w:val="24"/>
                </w:rPr>
                <w:t>0.99</w:t>
              </w:r>
              <w:r w:rsidR="00DE334A">
                <w:rPr>
                  <w:sz w:val="24"/>
                  <w:szCs w:val="24"/>
                </w:rPr>
                <w:t>9</w:t>
              </w:r>
            </w:ins>
            <w:ins w:id="102" w:author="Mohammad Nayeem Hasan" w:date="2023-05-12T01:46:00Z">
              <w:r w:rsidR="00F01A24">
                <w:rPr>
                  <w:sz w:val="24"/>
                  <w:szCs w:val="24"/>
                </w:rPr>
                <w:t>6</w:t>
              </w:r>
            </w:ins>
            <w:del w:id="103" w:author="Mohammad Nayeem Hasan" w:date="2023-05-12T01:25:00Z">
              <w:r w:rsidR="005F1BCE" w:rsidRPr="005F1BCE" w:rsidDel="0024258A">
                <w:rPr>
                  <w:sz w:val="24"/>
                  <w:szCs w:val="24"/>
                </w:rPr>
                <w:delText>1.0020</w:delText>
              </w:r>
            </w:del>
          </w:p>
        </w:tc>
        <w:tc>
          <w:tcPr>
            <w:tcW w:w="2254" w:type="dxa"/>
          </w:tcPr>
          <w:p w14:paraId="11180561" w14:textId="6BFE0CA3" w:rsidR="0036077B" w:rsidRDefault="00DE334A" w:rsidP="00393F3E">
            <w:pPr>
              <w:rPr>
                <w:sz w:val="24"/>
                <w:szCs w:val="24"/>
              </w:rPr>
            </w:pPr>
            <w:ins w:id="104" w:author="Mohammad Nayeem Hasan" w:date="2023-05-12T01:25:00Z">
              <w:r>
                <w:rPr>
                  <w:sz w:val="24"/>
                  <w:szCs w:val="24"/>
                </w:rPr>
                <w:t>0.9</w:t>
              </w:r>
            </w:ins>
            <w:ins w:id="105" w:author="Mohammad Nayeem Hasan" w:date="2023-05-12T01:26:00Z">
              <w:r>
                <w:rPr>
                  <w:sz w:val="24"/>
                  <w:szCs w:val="24"/>
                </w:rPr>
                <w:t>99</w:t>
              </w:r>
            </w:ins>
            <w:ins w:id="106" w:author="Mohammad Nayeem Hasan" w:date="2023-05-12T01:47:00Z">
              <w:r w:rsidR="00F01A24">
                <w:rPr>
                  <w:sz w:val="24"/>
                  <w:szCs w:val="24"/>
                </w:rPr>
                <w:t>5</w:t>
              </w:r>
            </w:ins>
            <w:del w:id="107" w:author="Mohammad Nayeem Hasan" w:date="2023-05-12T01:25:00Z">
              <w:r w:rsidR="005F1BCE" w:rsidRPr="005F1BCE" w:rsidDel="00DE334A">
                <w:rPr>
                  <w:sz w:val="24"/>
                  <w:szCs w:val="24"/>
                </w:rPr>
                <w:delText>1.0010</w:delText>
              </w:r>
            </w:del>
            <w:r w:rsidR="005F1BCE" w:rsidRPr="005F1BCE">
              <w:rPr>
                <w:sz w:val="24"/>
                <w:szCs w:val="24"/>
              </w:rPr>
              <w:t xml:space="preserve"> </w:t>
            </w:r>
            <w:del w:id="108" w:author="Mohammad Nayeem Hasan" w:date="2023-05-12T01:25:00Z">
              <w:r w:rsidR="00EF404B" w:rsidDel="00DE334A">
                <w:rPr>
                  <w:sz w:val="24"/>
                  <w:szCs w:val="24"/>
                </w:rPr>
                <w:delText>-</w:delText>
              </w:r>
            </w:del>
            <w:ins w:id="109" w:author="Mohammad Nayeem Hasan" w:date="2023-05-12T01:25:00Z">
              <w:r>
                <w:rPr>
                  <w:sz w:val="24"/>
                  <w:szCs w:val="24"/>
                </w:rPr>
                <w:t>–</w:t>
              </w:r>
            </w:ins>
            <w:r w:rsidR="005F1BCE" w:rsidRPr="005F1BCE">
              <w:rPr>
                <w:sz w:val="24"/>
                <w:szCs w:val="24"/>
              </w:rPr>
              <w:t xml:space="preserve"> </w:t>
            </w:r>
            <w:ins w:id="110" w:author="Mohammad Nayeem Hasan" w:date="2023-05-12T01:25:00Z">
              <w:r>
                <w:rPr>
                  <w:sz w:val="24"/>
                  <w:szCs w:val="24"/>
                </w:rPr>
                <w:t>0.99</w:t>
              </w:r>
            </w:ins>
            <w:ins w:id="111" w:author="Mohammad Nayeem Hasan" w:date="2023-05-12T01:26:00Z">
              <w:r>
                <w:rPr>
                  <w:sz w:val="24"/>
                  <w:szCs w:val="24"/>
                </w:rPr>
                <w:t>9</w:t>
              </w:r>
            </w:ins>
            <w:ins w:id="112" w:author="Mohammad Nayeem Hasan" w:date="2023-05-12T01:47:00Z">
              <w:r w:rsidR="00F01A24">
                <w:rPr>
                  <w:sz w:val="24"/>
                  <w:szCs w:val="24"/>
                </w:rPr>
                <w:t>7</w:t>
              </w:r>
            </w:ins>
            <w:del w:id="113" w:author="Mohammad Nayeem Hasan" w:date="2023-05-12T01:25:00Z">
              <w:r w:rsidR="005F1BCE" w:rsidRPr="005F1BCE" w:rsidDel="00DE334A">
                <w:rPr>
                  <w:sz w:val="24"/>
                  <w:szCs w:val="24"/>
                </w:rPr>
                <w:delText>1.0030</w:delText>
              </w:r>
            </w:del>
          </w:p>
        </w:tc>
        <w:tc>
          <w:tcPr>
            <w:tcW w:w="2254" w:type="dxa"/>
          </w:tcPr>
          <w:p w14:paraId="61930CD0" w14:textId="429C639D" w:rsidR="0036077B" w:rsidRDefault="00DE334A" w:rsidP="00393F3E">
            <w:pPr>
              <w:rPr>
                <w:sz w:val="24"/>
                <w:szCs w:val="24"/>
              </w:rPr>
            </w:pPr>
            <w:ins w:id="114" w:author="Mohammad Nayeem Hasan" w:date="2023-05-12T01:33:00Z">
              <w:r>
                <w:rPr>
                  <w:sz w:val="24"/>
                  <w:szCs w:val="24"/>
                </w:rPr>
                <w:t>&lt;0.001</w:t>
              </w:r>
            </w:ins>
            <w:del w:id="115" w:author="Mohammad Nayeem Hasan" w:date="2023-05-12T01:33:00Z">
              <w:r w:rsidR="005F1BCE" w:rsidRPr="005F1BCE" w:rsidDel="00DE334A">
                <w:rPr>
                  <w:sz w:val="24"/>
                  <w:szCs w:val="24"/>
                </w:rPr>
                <w:delText>0.000</w:delText>
              </w:r>
            </w:del>
            <w:del w:id="116" w:author="Mohammad Nayeem Hasan" w:date="2023-05-12T01:32:00Z">
              <w:r w:rsidR="005F1BCE" w:rsidRPr="005F1BCE" w:rsidDel="00DE334A">
                <w:rPr>
                  <w:sz w:val="24"/>
                  <w:szCs w:val="24"/>
                </w:rPr>
                <w:delText>136</w:delText>
              </w:r>
            </w:del>
            <w:r w:rsidR="005F1BCE" w:rsidRPr="005F1BCE">
              <w:rPr>
                <w:sz w:val="24"/>
                <w:szCs w:val="24"/>
              </w:rPr>
              <w:t xml:space="preserve"> ***</w:t>
            </w:r>
          </w:p>
        </w:tc>
      </w:tr>
      <w:tr w:rsidR="0036077B" w:rsidDel="0024258A" w14:paraId="5D6E0D43" w14:textId="24DE60F6" w:rsidTr="0036077B">
        <w:trPr>
          <w:del w:id="117" w:author="Mohammad Nayeem Hasan" w:date="2023-05-12T01:15:00Z"/>
        </w:trPr>
        <w:tc>
          <w:tcPr>
            <w:tcW w:w="2254" w:type="dxa"/>
          </w:tcPr>
          <w:p w14:paraId="26A675DF" w14:textId="7A99D701" w:rsidR="0036077B" w:rsidDel="0024258A" w:rsidRDefault="000A5965" w:rsidP="00393F3E">
            <w:pPr>
              <w:rPr>
                <w:del w:id="118" w:author="Mohammad Nayeem Hasan" w:date="2023-05-12T01:15:00Z"/>
                <w:sz w:val="24"/>
                <w:szCs w:val="24"/>
              </w:rPr>
            </w:pPr>
            <w:del w:id="119" w:author="Mohammad Nayeem Hasan" w:date="2023-05-12T01:15:00Z">
              <w:r w:rsidDel="0024258A">
                <w:rPr>
                  <w:sz w:val="24"/>
                  <w:szCs w:val="24"/>
                </w:rPr>
                <w:delText xml:space="preserve">% of people aged 65 years and above </w:delText>
              </w:r>
            </w:del>
          </w:p>
        </w:tc>
        <w:tc>
          <w:tcPr>
            <w:tcW w:w="2254" w:type="dxa"/>
          </w:tcPr>
          <w:p w14:paraId="5B04B5BD" w14:textId="217130AB" w:rsidR="0036077B" w:rsidDel="0024258A" w:rsidRDefault="005F1BCE" w:rsidP="00393F3E">
            <w:pPr>
              <w:rPr>
                <w:del w:id="120" w:author="Mohammad Nayeem Hasan" w:date="2023-05-12T01:15:00Z"/>
                <w:sz w:val="24"/>
                <w:szCs w:val="24"/>
              </w:rPr>
            </w:pPr>
            <w:del w:id="121" w:author="Mohammad Nayeem Hasan" w:date="2023-05-12T01:15:00Z">
              <w:r w:rsidRPr="005F1BCE" w:rsidDel="0024258A">
                <w:rPr>
                  <w:sz w:val="24"/>
                  <w:szCs w:val="24"/>
                </w:rPr>
                <w:delText>1.5331</w:delText>
              </w:r>
            </w:del>
          </w:p>
        </w:tc>
        <w:tc>
          <w:tcPr>
            <w:tcW w:w="2254" w:type="dxa"/>
          </w:tcPr>
          <w:p w14:paraId="5EBD09AC" w14:textId="76ADA90D" w:rsidR="0036077B" w:rsidDel="0024258A" w:rsidRDefault="005F1BCE" w:rsidP="00393F3E">
            <w:pPr>
              <w:rPr>
                <w:del w:id="122" w:author="Mohammad Nayeem Hasan" w:date="2023-05-12T01:15:00Z"/>
                <w:sz w:val="24"/>
                <w:szCs w:val="24"/>
              </w:rPr>
            </w:pPr>
            <w:del w:id="123" w:author="Mohammad Nayeem Hasan" w:date="2023-05-12T01:15:00Z">
              <w:r w:rsidRPr="005F1BCE" w:rsidDel="0024258A">
                <w:rPr>
                  <w:sz w:val="24"/>
                  <w:szCs w:val="24"/>
                </w:rPr>
                <w:delText xml:space="preserve">1.0759 </w:delText>
              </w:r>
              <w:r w:rsidR="00EF404B" w:rsidDel="0024258A">
                <w:rPr>
                  <w:sz w:val="24"/>
                  <w:szCs w:val="24"/>
                </w:rPr>
                <w:delText>-</w:delText>
              </w:r>
              <w:r w:rsidRPr="005F1BCE" w:rsidDel="0024258A">
                <w:rPr>
                  <w:sz w:val="24"/>
                  <w:szCs w:val="24"/>
                </w:rPr>
                <w:delText xml:space="preserve"> 2.1845</w:delText>
              </w:r>
            </w:del>
          </w:p>
        </w:tc>
        <w:tc>
          <w:tcPr>
            <w:tcW w:w="2254" w:type="dxa"/>
          </w:tcPr>
          <w:p w14:paraId="1528E88C" w14:textId="21A07CBF" w:rsidR="0036077B" w:rsidDel="0024258A" w:rsidRDefault="005F1BCE" w:rsidP="00393F3E">
            <w:pPr>
              <w:rPr>
                <w:del w:id="124" w:author="Mohammad Nayeem Hasan" w:date="2023-05-12T01:15:00Z"/>
                <w:sz w:val="24"/>
                <w:szCs w:val="24"/>
              </w:rPr>
            </w:pPr>
            <w:del w:id="125" w:author="Mohammad Nayeem Hasan" w:date="2023-05-12T01:15:00Z">
              <w:r w:rsidRPr="005F1BCE" w:rsidDel="0024258A">
                <w:rPr>
                  <w:sz w:val="24"/>
                  <w:szCs w:val="24"/>
                </w:rPr>
                <w:delText>0.018025 *</w:delText>
              </w:r>
            </w:del>
          </w:p>
        </w:tc>
      </w:tr>
      <w:tr w:rsidR="0036077B" w:rsidDel="0024258A" w14:paraId="6BC023FE" w14:textId="551A115D" w:rsidTr="0036077B">
        <w:trPr>
          <w:del w:id="126" w:author="Mohammad Nayeem Hasan" w:date="2023-05-12T01:15:00Z"/>
        </w:trPr>
        <w:tc>
          <w:tcPr>
            <w:tcW w:w="2254" w:type="dxa"/>
          </w:tcPr>
          <w:p w14:paraId="61FFAB57" w14:textId="1C0CC656" w:rsidR="0036077B" w:rsidDel="0024258A" w:rsidRDefault="000A5965" w:rsidP="00393F3E">
            <w:pPr>
              <w:rPr>
                <w:del w:id="127" w:author="Mohammad Nayeem Hasan" w:date="2023-05-12T01:15:00Z"/>
                <w:sz w:val="24"/>
                <w:szCs w:val="24"/>
              </w:rPr>
            </w:pPr>
            <w:del w:id="128" w:author="Mohammad Nayeem Hasan" w:date="2023-05-12T01:15:00Z">
              <w:r w:rsidDel="0024258A">
                <w:rPr>
                  <w:sz w:val="24"/>
                  <w:szCs w:val="24"/>
                </w:rPr>
                <w:delText xml:space="preserve">Population density </w:delText>
              </w:r>
            </w:del>
          </w:p>
        </w:tc>
        <w:tc>
          <w:tcPr>
            <w:tcW w:w="2254" w:type="dxa"/>
          </w:tcPr>
          <w:p w14:paraId="285D06F1" w14:textId="6DC25175" w:rsidR="0036077B" w:rsidDel="0024258A" w:rsidRDefault="005F1BCE" w:rsidP="00393F3E">
            <w:pPr>
              <w:rPr>
                <w:del w:id="129" w:author="Mohammad Nayeem Hasan" w:date="2023-05-12T01:15:00Z"/>
                <w:sz w:val="24"/>
                <w:szCs w:val="24"/>
              </w:rPr>
            </w:pPr>
            <w:del w:id="130" w:author="Mohammad Nayeem Hasan" w:date="2023-05-12T01:15:00Z">
              <w:r w:rsidRPr="005F1BCE" w:rsidDel="0024258A">
                <w:rPr>
                  <w:sz w:val="24"/>
                  <w:szCs w:val="24"/>
                </w:rPr>
                <w:delText>0.9969</w:delText>
              </w:r>
            </w:del>
          </w:p>
        </w:tc>
        <w:tc>
          <w:tcPr>
            <w:tcW w:w="2254" w:type="dxa"/>
          </w:tcPr>
          <w:p w14:paraId="13E01954" w14:textId="0715B7EE" w:rsidR="0036077B" w:rsidDel="0024258A" w:rsidRDefault="005F1BCE" w:rsidP="00393F3E">
            <w:pPr>
              <w:rPr>
                <w:del w:id="131" w:author="Mohammad Nayeem Hasan" w:date="2023-05-12T01:15:00Z"/>
                <w:sz w:val="24"/>
                <w:szCs w:val="24"/>
              </w:rPr>
            </w:pPr>
            <w:del w:id="132" w:author="Mohammad Nayeem Hasan" w:date="2023-05-12T01:15:00Z">
              <w:r w:rsidRPr="005F1BCE" w:rsidDel="0024258A">
                <w:rPr>
                  <w:sz w:val="24"/>
                  <w:szCs w:val="24"/>
                </w:rPr>
                <w:delText xml:space="preserve">0.9940 </w:delText>
              </w:r>
              <w:r w:rsidR="00EF404B" w:rsidDel="0024258A">
                <w:rPr>
                  <w:sz w:val="24"/>
                  <w:szCs w:val="24"/>
                </w:rPr>
                <w:delText>-</w:delText>
              </w:r>
              <w:r w:rsidRPr="005F1BCE" w:rsidDel="0024258A">
                <w:rPr>
                  <w:sz w:val="24"/>
                  <w:szCs w:val="24"/>
                </w:rPr>
                <w:delText xml:space="preserve"> 0.9997</w:delText>
              </w:r>
            </w:del>
          </w:p>
        </w:tc>
        <w:tc>
          <w:tcPr>
            <w:tcW w:w="2254" w:type="dxa"/>
          </w:tcPr>
          <w:p w14:paraId="173873D3" w14:textId="483FDD50" w:rsidR="0036077B" w:rsidDel="0024258A" w:rsidRDefault="005F1BCE" w:rsidP="00393F3E">
            <w:pPr>
              <w:rPr>
                <w:del w:id="133" w:author="Mohammad Nayeem Hasan" w:date="2023-05-12T01:15:00Z"/>
                <w:sz w:val="24"/>
                <w:szCs w:val="24"/>
              </w:rPr>
            </w:pPr>
            <w:del w:id="134" w:author="Mohammad Nayeem Hasan" w:date="2023-05-12T01:15:00Z">
              <w:r w:rsidRPr="005F1BCE" w:rsidDel="0024258A">
                <w:rPr>
                  <w:sz w:val="24"/>
                  <w:szCs w:val="24"/>
                </w:rPr>
                <w:delText>0.033050 *</w:delText>
              </w:r>
            </w:del>
          </w:p>
        </w:tc>
      </w:tr>
      <w:tr w:rsidR="0036077B" w14:paraId="2B4DAA32" w14:textId="77777777" w:rsidTr="0036077B">
        <w:tc>
          <w:tcPr>
            <w:tcW w:w="2254" w:type="dxa"/>
          </w:tcPr>
          <w:p w14:paraId="4531A5E8" w14:textId="4EF9889D" w:rsidR="0036077B" w:rsidRDefault="000A5965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Covid-19</w:t>
            </w:r>
            <w:r w:rsidR="00752FB4">
              <w:rPr>
                <w:sz w:val="24"/>
                <w:szCs w:val="24"/>
              </w:rPr>
              <w:t xml:space="preserve"> test/1000 people</w:t>
            </w:r>
          </w:p>
        </w:tc>
        <w:tc>
          <w:tcPr>
            <w:tcW w:w="2254" w:type="dxa"/>
          </w:tcPr>
          <w:p w14:paraId="1CB69F02" w14:textId="309B1831" w:rsidR="0036077B" w:rsidRDefault="00DE334A" w:rsidP="00393F3E">
            <w:pPr>
              <w:rPr>
                <w:sz w:val="24"/>
                <w:szCs w:val="24"/>
              </w:rPr>
            </w:pPr>
            <w:ins w:id="135" w:author="Mohammad Nayeem Hasan" w:date="2023-05-12T01:26:00Z">
              <w:r>
                <w:rPr>
                  <w:sz w:val="24"/>
                  <w:szCs w:val="24"/>
                </w:rPr>
                <w:t>0.9999</w:t>
              </w:r>
            </w:ins>
            <w:del w:id="136" w:author="Mohammad Nayeem Hasan" w:date="2023-05-12T01:26:00Z">
              <w:r w:rsidR="005F1BCE" w:rsidRPr="005F1BCE" w:rsidDel="00DE334A">
                <w:rPr>
                  <w:sz w:val="24"/>
                  <w:szCs w:val="24"/>
                </w:rPr>
                <w:delText>0.9998</w:delText>
              </w:r>
            </w:del>
          </w:p>
        </w:tc>
        <w:tc>
          <w:tcPr>
            <w:tcW w:w="2254" w:type="dxa"/>
          </w:tcPr>
          <w:p w14:paraId="24FECE85" w14:textId="1D0AD83A" w:rsidR="0036077B" w:rsidRDefault="005F1BCE" w:rsidP="00393F3E">
            <w:pPr>
              <w:rPr>
                <w:sz w:val="24"/>
                <w:szCs w:val="24"/>
              </w:rPr>
            </w:pPr>
            <w:r w:rsidRPr="005F1BCE">
              <w:rPr>
                <w:sz w:val="24"/>
                <w:szCs w:val="24"/>
              </w:rPr>
              <w:t xml:space="preserve">0.9998 </w:t>
            </w:r>
            <w:r w:rsidR="00EF404B">
              <w:rPr>
                <w:sz w:val="24"/>
                <w:szCs w:val="24"/>
              </w:rPr>
              <w:t>-</w:t>
            </w:r>
            <w:r w:rsidRPr="005F1BCE">
              <w:rPr>
                <w:sz w:val="24"/>
                <w:szCs w:val="24"/>
              </w:rPr>
              <w:t xml:space="preserve"> 0.9999</w:t>
            </w:r>
          </w:p>
        </w:tc>
        <w:tc>
          <w:tcPr>
            <w:tcW w:w="2254" w:type="dxa"/>
          </w:tcPr>
          <w:p w14:paraId="5E458008" w14:textId="4E55CE38" w:rsidR="0036077B" w:rsidRDefault="005F1BCE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&lt;0.001</w:t>
            </w:r>
            <w:r w:rsidRPr="005F1BCE">
              <w:rPr>
                <w:sz w:val="24"/>
                <w:szCs w:val="24"/>
              </w:rPr>
              <w:t xml:space="preserve"> ***</w:t>
            </w:r>
          </w:p>
        </w:tc>
      </w:tr>
      <w:tr w:rsidR="0036077B" w:rsidDel="0024258A" w14:paraId="35523C10" w14:textId="4468A200" w:rsidTr="0036077B">
        <w:trPr>
          <w:del w:id="137" w:author="Mohammad Nayeem Hasan" w:date="2023-05-12T01:16:00Z"/>
        </w:trPr>
        <w:tc>
          <w:tcPr>
            <w:tcW w:w="2254" w:type="dxa"/>
          </w:tcPr>
          <w:p w14:paraId="5D86FA3B" w14:textId="32446B7D" w:rsidR="0036077B" w:rsidDel="0024258A" w:rsidRDefault="00752FB4" w:rsidP="00393F3E">
            <w:pPr>
              <w:rPr>
                <w:del w:id="138" w:author="Mohammad Nayeem Hasan" w:date="2023-05-12T01:16:00Z"/>
                <w:sz w:val="24"/>
                <w:szCs w:val="24"/>
              </w:rPr>
            </w:pPr>
            <w:del w:id="139" w:author="Mohammad Nayeem Hasan" w:date="2023-05-12T01:16:00Z">
              <w:r w:rsidDel="0024258A">
                <w:rPr>
                  <w:sz w:val="24"/>
                  <w:szCs w:val="24"/>
                </w:rPr>
                <w:delText>GDP</w:delText>
              </w:r>
            </w:del>
          </w:p>
        </w:tc>
        <w:tc>
          <w:tcPr>
            <w:tcW w:w="2254" w:type="dxa"/>
          </w:tcPr>
          <w:p w14:paraId="1E3AA0DF" w14:textId="76394359" w:rsidR="0036077B" w:rsidDel="0024258A" w:rsidRDefault="005F1BCE" w:rsidP="00393F3E">
            <w:pPr>
              <w:rPr>
                <w:del w:id="140" w:author="Mohammad Nayeem Hasan" w:date="2023-05-12T01:16:00Z"/>
                <w:sz w:val="24"/>
                <w:szCs w:val="24"/>
              </w:rPr>
            </w:pPr>
            <w:del w:id="141" w:author="Mohammad Nayeem Hasan" w:date="2023-05-12T01:16:00Z">
              <w:r w:rsidRPr="005F1BCE" w:rsidDel="0024258A">
                <w:rPr>
                  <w:sz w:val="24"/>
                  <w:szCs w:val="24"/>
                </w:rPr>
                <w:delText>0.9995</w:delText>
              </w:r>
            </w:del>
          </w:p>
        </w:tc>
        <w:tc>
          <w:tcPr>
            <w:tcW w:w="2254" w:type="dxa"/>
          </w:tcPr>
          <w:p w14:paraId="4A3A5304" w14:textId="4F28555F" w:rsidR="0036077B" w:rsidDel="0024258A" w:rsidRDefault="005F1BCE" w:rsidP="00393F3E">
            <w:pPr>
              <w:rPr>
                <w:del w:id="142" w:author="Mohammad Nayeem Hasan" w:date="2023-05-12T01:16:00Z"/>
                <w:sz w:val="24"/>
                <w:szCs w:val="24"/>
              </w:rPr>
            </w:pPr>
            <w:del w:id="143" w:author="Mohammad Nayeem Hasan" w:date="2023-05-12T01:16:00Z">
              <w:r w:rsidRPr="005F1BCE" w:rsidDel="0024258A">
                <w:rPr>
                  <w:sz w:val="24"/>
                  <w:szCs w:val="24"/>
                </w:rPr>
                <w:delText xml:space="preserve">0.9994 </w:delText>
              </w:r>
              <w:r w:rsidR="00EF404B" w:rsidDel="0024258A">
                <w:rPr>
                  <w:sz w:val="24"/>
                  <w:szCs w:val="24"/>
                </w:rPr>
                <w:delText>-</w:delText>
              </w:r>
              <w:r w:rsidRPr="005F1BCE" w:rsidDel="0024258A">
                <w:rPr>
                  <w:sz w:val="24"/>
                  <w:szCs w:val="24"/>
                </w:rPr>
                <w:delText xml:space="preserve"> 0.9996</w:delText>
              </w:r>
            </w:del>
          </w:p>
        </w:tc>
        <w:tc>
          <w:tcPr>
            <w:tcW w:w="2254" w:type="dxa"/>
          </w:tcPr>
          <w:p w14:paraId="3A8FAFA6" w14:textId="23DF3107" w:rsidR="0036077B" w:rsidDel="0024258A" w:rsidRDefault="005F1BCE" w:rsidP="00393F3E">
            <w:pPr>
              <w:rPr>
                <w:del w:id="144" w:author="Mohammad Nayeem Hasan" w:date="2023-05-12T01:16:00Z"/>
                <w:sz w:val="24"/>
                <w:szCs w:val="24"/>
              </w:rPr>
            </w:pPr>
            <w:del w:id="145" w:author="Mohammad Nayeem Hasan" w:date="2023-05-12T01:16:00Z">
              <w:r w:rsidDel="0024258A">
                <w:rPr>
                  <w:sz w:val="24"/>
                  <w:szCs w:val="24"/>
                </w:rPr>
                <w:delText>&lt;0.001</w:delText>
              </w:r>
              <w:r w:rsidRPr="005F1BCE" w:rsidDel="0024258A">
                <w:rPr>
                  <w:sz w:val="24"/>
                  <w:szCs w:val="24"/>
                </w:rPr>
                <w:delText xml:space="preserve"> ***</w:delText>
              </w:r>
            </w:del>
          </w:p>
        </w:tc>
      </w:tr>
      <w:tr w:rsidR="00752FB4" w:rsidDel="0024258A" w14:paraId="6CCE9DA4" w14:textId="1849647A" w:rsidTr="0036077B">
        <w:trPr>
          <w:del w:id="146" w:author="Mohammad Nayeem Hasan" w:date="2023-05-12T01:16:00Z"/>
        </w:trPr>
        <w:tc>
          <w:tcPr>
            <w:tcW w:w="2254" w:type="dxa"/>
          </w:tcPr>
          <w:p w14:paraId="092CCD55" w14:textId="28C6C830" w:rsidR="00752FB4" w:rsidDel="0024258A" w:rsidRDefault="00752FB4" w:rsidP="00393F3E">
            <w:pPr>
              <w:rPr>
                <w:del w:id="147" w:author="Mohammad Nayeem Hasan" w:date="2023-05-12T01:16:00Z"/>
                <w:sz w:val="24"/>
                <w:szCs w:val="24"/>
              </w:rPr>
            </w:pPr>
            <w:del w:id="148" w:author="Mohammad Nayeem Hasan" w:date="2023-05-12T01:16:00Z">
              <w:r w:rsidDel="0024258A">
                <w:rPr>
                  <w:sz w:val="24"/>
                  <w:szCs w:val="24"/>
                </w:rPr>
                <w:delText>GHSI</w:delText>
              </w:r>
            </w:del>
          </w:p>
        </w:tc>
        <w:tc>
          <w:tcPr>
            <w:tcW w:w="2254" w:type="dxa"/>
          </w:tcPr>
          <w:p w14:paraId="16CDE1A4" w14:textId="657AE1F8" w:rsidR="00752FB4" w:rsidDel="0024258A" w:rsidRDefault="005F1BCE" w:rsidP="00393F3E">
            <w:pPr>
              <w:rPr>
                <w:del w:id="149" w:author="Mohammad Nayeem Hasan" w:date="2023-05-12T01:16:00Z"/>
                <w:sz w:val="24"/>
                <w:szCs w:val="24"/>
              </w:rPr>
            </w:pPr>
            <w:del w:id="150" w:author="Mohammad Nayeem Hasan" w:date="2023-05-12T01:16:00Z">
              <w:r w:rsidRPr="005F1BCE" w:rsidDel="0024258A">
                <w:rPr>
                  <w:sz w:val="24"/>
                  <w:szCs w:val="24"/>
                </w:rPr>
                <w:delText>1.3046</w:delText>
              </w:r>
            </w:del>
          </w:p>
        </w:tc>
        <w:tc>
          <w:tcPr>
            <w:tcW w:w="2254" w:type="dxa"/>
          </w:tcPr>
          <w:p w14:paraId="7356070C" w14:textId="3A8646DE" w:rsidR="00752FB4" w:rsidDel="0024258A" w:rsidRDefault="005F1BCE" w:rsidP="00393F3E">
            <w:pPr>
              <w:rPr>
                <w:del w:id="151" w:author="Mohammad Nayeem Hasan" w:date="2023-05-12T01:16:00Z"/>
                <w:sz w:val="24"/>
                <w:szCs w:val="24"/>
              </w:rPr>
            </w:pPr>
            <w:del w:id="152" w:author="Mohammad Nayeem Hasan" w:date="2023-05-12T01:16:00Z">
              <w:r w:rsidRPr="005F1BCE" w:rsidDel="0024258A">
                <w:rPr>
                  <w:sz w:val="24"/>
                  <w:szCs w:val="24"/>
                </w:rPr>
                <w:delText xml:space="preserve">1.2283 </w:delText>
              </w:r>
              <w:r w:rsidR="00EF404B" w:rsidDel="0024258A">
                <w:rPr>
                  <w:sz w:val="24"/>
                  <w:szCs w:val="24"/>
                </w:rPr>
                <w:delText>-</w:delText>
              </w:r>
              <w:r w:rsidRPr="005F1BCE" w:rsidDel="0024258A">
                <w:rPr>
                  <w:sz w:val="24"/>
                  <w:szCs w:val="24"/>
                </w:rPr>
                <w:delText xml:space="preserve"> 1.3857</w:delText>
              </w:r>
            </w:del>
          </w:p>
        </w:tc>
        <w:tc>
          <w:tcPr>
            <w:tcW w:w="2254" w:type="dxa"/>
          </w:tcPr>
          <w:p w14:paraId="46595996" w14:textId="526C1AB5" w:rsidR="00752FB4" w:rsidDel="0024258A" w:rsidRDefault="005F1BCE" w:rsidP="00393F3E">
            <w:pPr>
              <w:rPr>
                <w:del w:id="153" w:author="Mohammad Nayeem Hasan" w:date="2023-05-12T01:16:00Z"/>
                <w:sz w:val="24"/>
                <w:szCs w:val="24"/>
              </w:rPr>
            </w:pPr>
            <w:del w:id="154" w:author="Mohammad Nayeem Hasan" w:date="2023-05-12T01:16:00Z">
              <w:r w:rsidDel="0024258A">
                <w:rPr>
                  <w:sz w:val="24"/>
                  <w:szCs w:val="24"/>
                </w:rPr>
                <w:delText>&lt;0.001</w:delText>
              </w:r>
              <w:r w:rsidRPr="005F1BCE" w:rsidDel="0024258A">
                <w:rPr>
                  <w:sz w:val="24"/>
                  <w:szCs w:val="24"/>
                </w:rPr>
                <w:delText xml:space="preserve"> ***</w:delText>
              </w:r>
            </w:del>
          </w:p>
        </w:tc>
      </w:tr>
      <w:tr w:rsidR="00752FB4" w:rsidDel="0024258A" w14:paraId="79CAF219" w14:textId="197F4840" w:rsidTr="0036077B">
        <w:trPr>
          <w:del w:id="155" w:author="Mohammad Nayeem Hasan" w:date="2023-05-12T01:16:00Z"/>
        </w:trPr>
        <w:tc>
          <w:tcPr>
            <w:tcW w:w="2254" w:type="dxa"/>
          </w:tcPr>
          <w:p w14:paraId="7216FFC5" w14:textId="6E2FF39A" w:rsidR="00752FB4" w:rsidDel="0024258A" w:rsidRDefault="00752FB4" w:rsidP="00393F3E">
            <w:pPr>
              <w:rPr>
                <w:del w:id="156" w:author="Mohammad Nayeem Hasan" w:date="2023-05-12T01:16:00Z"/>
                <w:sz w:val="24"/>
                <w:szCs w:val="24"/>
              </w:rPr>
            </w:pPr>
            <w:del w:id="157" w:author="Mohammad Nayeem Hasan" w:date="2023-05-12T01:16:00Z">
              <w:r w:rsidDel="0024258A">
                <w:rPr>
                  <w:sz w:val="24"/>
                  <w:szCs w:val="24"/>
                </w:rPr>
                <w:delText>WGI</w:delText>
              </w:r>
            </w:del>
          </w:p>
        </w:tc>
        <w:tc>
          <w:tcPr>
            <w:tcW w:w="2254" w:type="dxa"/>
          </w:tcPr>
          <w:p w14:paraId="775F180F" w14:textId="07DF61D1" w:rsidR="00752FB4" w:rsidDel="0024258A" w:rsidRDefault="005F1BCE" w:rsidP="00393F3E">
            <w:pPr>
              <w:rPr>
                <w:del w:id="158" w:author="Mohammad Nayeem Hasan" w:date="2023-05-12T01:16:00Z"/>
                <w:sz w:val="24"/>
                <w:szCs w:val="24"/>
              </w:rPr>
            </w:pPr>
            <w:del w:id="159" w:author="Mohammad Nayeem Hasan" w:date="2023-05-12T01:16:00Z">
              <w:r w:rsidRPr="005F1BCE" w:rsidDel="0024258A">
                <w:rPr>
                  <w:sz w:val="24"/>
                  <w:szCs w:val="24"/>
                </w:rPr>
                <w:delText>8.7737</w:delText>
              </w:r>
            </w:del>
          </w:p>
        </w:tc>
        <w:tc>
          <w:tcPr>
            <w:tcW w:w="2254" w:type="dxa"/>
          </w:tcPr>
          <w:p w14:paraId="162ADC15" w14:textId="72FF3FBE" w:rsidR="00752FB4" w:rsidDel="0024258A" w:rsidRDefault="005F1BCE" w:rsidP="00393F3E">
            <w:pPr>
              <w:rPr>
                <w:del w:id="160" w:author="Mohammad Nayeem Hasan" w:date="2023-05-12T01:16:00Z"/>
                <w:sz w:val="24"/>
                <w:szCs w:val="24"/>
              </w:rPr>
            </w:pPr>
            <w:del w:id="161" w:author="Mohammad Nayeem Hasan" w:date="2023-05-12T01:16:00Z">
              <w:r w:rsidRPr="005F1BCE" w:rsidDel="0024258A">
                <w:rPr>
                  <w:sz w:val="24"/>
                  <w:szCs w:val="24"/>
                </w:rPr>
                <w:delText xml:space="preserve">2.1707 </w:delText>
              </w:r>
              <w:r w:rsidR="00EF404B" w:rsidDel="0024258A">
                <w:rPr>
                  <w:sz w:val="24"/>
                  <w:szCs w:val="24"/>
                </w:rPr>
                <w:delText xml:space="preserve">- </w:delText>
              </w:r>
              <w:r w:rsidRPr="005F1BCE" w:rsidDel="0024258A">
                <w:rPr>
                  <w:sz w:val="24"/>
                  <w:szCs w:val="24"/>
                </w:rPr>
                <w:delText>35.4618</w:delText>
              </w:r>
            </w:del>
          </w:p>
        </w:tc>
        <w:tc>
          <w:tcPr>
            <w:tcW w:w="2254" w:type="dxa"/>
          </w:tcPr>
          <w:p w14:paraId="0549C303" w14:textId="59B540AE" w:rsidR="00752FB4" w:rsidDel="0024258A" w:rsidRDefault="005F1BCE" w:rsidP="00393F3E">
            <w:pPr>
              <w:rPr>
                <w:del w:id="162" w:author="Mohammad Nayeem Hasan" w:date="2023-05-12T01:16:00Z"/>
                <w:sz w:val="24"/>
                <w:szCs w:val="24"/>
              </w:rPr>
            </w:pPr>
            <w:del w:id="163" w:author="Mohammad Nayeem Hasan" w:date="2023-05-12T01:16:00Z">
              <w:r w:rsidRPr="005F1BCE" w:rsidDel="0024258A">
                <w:rPr>
                  <w:sz w:val="24"/>
                  <w:szCs w:val="24"/>
                </w:rPr>
                <w:delText>0.002307 **</w:delText>
              </w:r>
            </w:del>
          </w:p>
        </w:tc>
      </w:tr>
      <w:tr w:rsidR="00752FB4" w:rsidDel="0024258A" w14:paraId="27F2B7CD" w14:textId="2D4B0FB1" w:rsidTr="0036077B">
        <w:trPr>
          <w:del w:id="164" w:author="Mohammad Nayeem Hasan" w:date="2023-05-12T01:16:00Z"/>
        </w:trPr>
        <w:tc>
          <w:tcPr>
            <w:tcW w:w="2254" w:type="dxa"/>
          </w:tcPr>
          <w:p w14:paraId="0684CD87" w14:textId="7A7CAB63" w:rsidR="00752FB4" w:rsidDel="0024258A" w:rsidRDefault="00752FB4" w:rsidP="00393F3E">
            <w:pPr>
              <w:rPr>
                <w:del w:id="165" w:author="Mohammad Nayeem Hasan" w:date="2023-05-12T01:16:00Z"/>
                <w:sz w:val="24"/>
                <w:szCs w:val="24"/>
              </w:rPr>
            </w:pPr>
            <w:del w:id="166" w:author="Mohammad Nayeem Hasan" w:date="2023-05-12T01:16:00Z">
              <w:r w:rsidDel="0024258A">
                <w:rPr>
                  <w:sz w:val="24"/>
                  <w:szCs w:val="24"/>
                </w:rPr>
                <w:delText xml:space="preserve">Obesity </w:delText>
              </w:r>
            </w:del>
          </w:p>
        </w:tc>
        <w:tc>
          <w:tcPr>
            <w:tcW w:w="2254" w:type="dxa"/>
          </w:tcPr>
          <w:p w14:paraId="2FCD553D" w14:textId="6279B454" w:rsidR="00752FB4" w:rsidDel="0024258A" w:rsidRDefault="005F1BCE" w:rsidP="00393F3E">
            <w:pPr>
              <w:rPr>
                <w:del w:id="167" w:author="Mohammad Nayeem Hasan" w:date="2023-05-12T01:16:00Z"/>
                <w:sz w:val="24"/>
                <w:szCs w:val="24"/>
              </w:rPr>
            </w:pPr>
            <w:del w:id="168" w:author="Mohammad Nayeem Hasan" w:date="2023-05-12T01:16:00Z">
              <w:r w:rsidRPr="005F1BCE" w:rsidDel="0024258A">
                <w:rPr>
                  <w:sz w:val="24"/>
                  <w:szCs w:val="24"/>
                </w:rPr>
                <w:delText>1.0324</w:delText>
              </w:r>
            </w:del>
          </w:p>
        </w:tc>
        <w:tc>
          <w:tcPr>
            <w:tcW w:w="2254" w:type="dxa"/>
          </w:tcPr>
          <w:p w14:paraId="734BCA8A" w14:textId="13EBA174" w:rsidR="00752FB4" w:rsidDel="0024258A" w:rsidRDefault="005F1BCE" w:rsidP="00393F3E">
            <w:pPr>
              <w:rPr>
                <w:del w:id="169" w:author="Mohammad Nayeem Hasan" w:date="2023-05-12T01:16:00Z"/>
                <w:sz w:val="24"/>
                <w:szCs w:val="24"/>
              </w:rPr>
            </w:pPr>
            <w:del w:id="170" w:author="Mohammad Nayeem Hasan" w:date="2023-05-12T01:16:00Z">
              <w:r w:rsidRPr="005F1BCE" w:rsidDel="0024258A">
                <w:rPr>
                  <w:sz w:val="24"/>
                  <w:szCs w:val="24"/>
                </w:rPr>
                <w:delText xml:space="preserve">0.9837 </w:delText>
              </w:r>
              <w:r w:rsidR="00EF404B" w:rsidDel="0024258A">
                <w:rPr>
                  <w:sz w:val="24"/>
                  <w:szCs w:val="24"/>
                </w:rPr>
                <w:delText>-</w:delText>
              </w:r>
              <w:r w:rsidRPr="005F1BCE" w:rsidDel="0024258A">
                <w:rPr>
                  <w:sz w:val="24"/>
                  <w:szCs w:val="24"/>
                </w:rPr>
                <w:delText xml:space="preserve"> 1.0835</w:delText>
              </w:r>
            </w:del>
          </w:p>
        </w:tc>
        <w:tc>
          <w:tcPr>
            <w:tcW w:w="2254" w:type="dxa"/>
          </w:tcPr>
          <w:p w14:paraId="3DA617FA" w14:textId="287861C2" w:rsidR="00752FB4" w:rsidDel="0024258A" w:rsidRDefault="005F1BCE" w:rsidP="00393F3E">
            <w:pPr>
              <w:rPr>
                <w:del w:id="171" w:author="Mohammad Nayeem Hasan" w:date="2023-05-12T01:16:00Z"/>
                <w:sz w:val="24"/>
                <w:szCs w:val="24"/>
              </w:rPr>
            </w:pPr>
            <w:del w:id="172" w:author="Mohammad Nayeem Hasan" w:date="2023-05-12T01:16:00Z">
              <w:r w:rsidRPr="005F1BCE" w:rsidDel="0024258A">
                <w:rPr>
                  <w:sz w:val="24"/>
                  <w:szCs w:val="24"/>
                </w:rPr>
                <w:delText>0.195705</w:delText>
              </w:r>
            </w:del>
          </w:p>
        </w:tc>
      </w:tr>
      <w:tr w:rsidR="00752FB4" w14:paraId="00080879" w14:textId="77777777" w:rsidTr="0036077B">
        <w:tc>
          <w:tcPr>
            <w:tcW w:w="2254" w:type="dxa"/>
          </w:tcPr>
          <w:p w14:paraId="24EC2CFA" w14:textId="2C795053" w:rsidR="00752FB4" w:rsidRDefault="00752FB4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Stringency Index</w:t>
            </w:r>
          </w:p>
        </w:tc>
        <w:tc>
          <w:tcPr>
            <w:tcW w:w="2254" w:type="dxa"/>
          </w:tcPr>
          <w:p w14:paraId="13862B3F" w14:textId="08FEE5C2" w:rsidR="00752FB4" w:rsidRDefault="00DE334A" w:rsidP="00393F3E">
            <w:pPr>
              <w:rPr>
                <w:sz w:val="24"/>
                <w:szCs w:val="24"/>
              </w:rPr>
            </w:pPr>
            <w:ins w:id="173" w:author="Mohammad Nayeem Hasan" w:date="2023-05-12T01:27:00Z">
              <w:r>
                <w:rPr>
                  <w:sz w:val="24"/>
                  <w:szCs w:val="24"/>
                </w:rPr>
                <w:t>0.999</w:t>
              </w:r>
            </w:ins>
            <w:ins w:id="174" w:author="Mohammad Nayeem Hasan" w:date="2023-05-12T01:28:00Z">
              <w:r>
                <w:rPr>
                  <w:sz w:val="24"/>
                  <w:szCs w:val="24"/>
                </w:rPr>
                <w:t>6</w:t>
              </w:r>
            </w:ins>
            <w:del w:id="175" w:author="Mohammad Nayeem Hasan" w:date="2023-05-12T01:27:00Z">
              <w:r w:rsidR="005F1BCE" w:rsidRPr="005F1BCE" w:rsidDel="00DE334A">
                <w:rPr>
                  <w:sz w:val="24"/>
                  <w:szCs w:val="24"/>
                </w:rPr>
                <w:delText>0.99</w:delText>
              </w:r>
            </w:del>
            <w:del w:id="176" w:author="Mohammad Nayeem Hasan" w:date="2023-05-12T01:26:00Z">
              <w:r w:rsidR="005F1BCE" w:rsidRPr="005F1BCE" w:rsidDel="00DE334A">
                <w:rPr>
                  <w:sz w:val="24"/>
                  <w:szCs w:val="24"/>
                </w:rPr>
                <w:delText>61</w:delText>
              </w:r>
            </w:del>
          </w:p>
        </w:tc>
        <w:tc>
          <w:tcPr>
            <w:tcW w:w="2254" w:type="dxa"/>
          </w:tcPr>
          <w:p w14:paraId="1D35BAC0" w14:textId="4E1AE498" w:rsidR="00752FB4" w:rsidRDefault="00DE334A" w:rsidP="00393F3E">
            <w:pPr>
              <w:rPr>
                <w:sz w:val="24"/>
                <w:szCs w:val="24"/>
              </w:rPr>
            </w:pPr>
            <w:ins w:id="177" w:author="Mohammad Nayeem Hasan" w:date="2023-05-12T01:27:00Z">
              <w:r>
                <w:rPr>
                  <w:sz w:val="24"/>
                  <w:szCs w:val="24"/>
                </w:rPr>
                <w:t>0.999</w:t>
              </w:r>
            </w:ins>
            <w:ins w:id="178" w:author="Mohammad Nayeem Hasan" w:date="2023-05-12T01:47:00Z">
              <w:r w:rsidR="00F01A24">
                <w:rPr>
                  <w:sz w:val="24"/>
                  <w:szCs w:val="24"/>
                </w:rPr>
                <w:t>3</w:t>
              </w:r>
            </w:ins>
            <w:del w:id="179" w:author="Mohammad Nayeem Hasan" w:date="2023-05-12T01:27:00Z">
              <w:r w:rsidR="00905AB4" w:rsidRPr="00905AB4" w:rsidDel="00DE334A">
                <w:rPr>
                  <w:sz w:val="24"/>
                  <w:szCs w:val="24"/>
                </w:rPr>
                <w:delText>0.9935</w:delText>
              </w:r>
            </w:del>
            <w:r w:rsidR="00905AB4" w:rsidRPr="00905AB4">
              <w:rPr>
                <w:sz w:val="24"/>
                <w:szCs w:val="24"/>
              </w:rPr>
              <w:t xml:space="preserve"> </w:t>
            </w:r>
            <w:del w:id="180" w:author="Mohammad Nayeem Hasan" w:date="2023-05-12T01:27:00Z">
              <w:r w:rsidR="00EF404B" w:rsidDel="00DE334A">
                <w:rPr>
                  <w:sz w:val="24"/>
                  <w:szCs w:val="24"/>
                </w:rPr>
                <w:delText>-</w:delText>
              </w:r>
            </w:del>
            <w:ins w:id="181" w:author="Mohammad Nayeem Hasan" w:date="2023-05-12T01:27:00Z">
              <w:r>
                <w:rPr>
                  <w:sz w:val="24"/>
                  <w:szCs w:val="24"/>
                </w:rPr>
                <w:t>–</w:t>
              </w:r>
            </w:ins>
            <w:r w:rsidR="00905AB4" w:rsidRPr="00905AB4">
              <w:rPr>
                <w:sz w:val="24"/>
                <w:szCs w:val="24"/>
              </w:rPr>
              <w:t xml:space="preserve"> </w:t>
            </w:r>
            <w:ins w:id="182" w:author="Mohammad Nayeem Hasan" w:date="2023-05-12T01:27:00Z">
              <w:r>
                <w:rPr>
                  <w:sz w:val="24"/>
                  <w:szCs w:val="24"/>
                </w:rPr>
                <w:t>0.99</w:t>
              </w:r>
            </w:ins>
            <w:ins w:id="183" w:author="Mohammad Nayeem Hasan" w:date="2023-05-12T01:28:00Z">
              <w:r>
                <w:rPr>
                  <w:sz w:val="24"/>
                  <w:szCs w:val="24"/>
                </w:rPr>
                <w:t>9</w:t>
              </w:r>
            </w:ins>
            <w:ins w:id="184" w:author="Mohammad Nayeem Hasan" w:date="2023-05-12T01:47:00Z">
              <w:r w:rsidR="00F01A24">
                <w:rPr>
                  <w:sz w:val="24"/>
                  <w:szCs w:val="24"/>
                </w:rPr>
                <w:t>8</w:t>
              </w:r>
            </w:ins>
            <w:del w:id="185" w:author="Mohammad Nayeem Hasan" w:date="2023-05-12T01:27:00Z">
              <w:r w:rsidR="00905AB4" w:rsidRPr="00905AB4" w:rsidDel="00DE334A">
                <w:rPr>
                  <w:sz w:val="24"/>
                  <w:szCs w:val="24"/>
                </w:rPr>
                <w:delText>0.9987</w:delText>
              </w:r>
            </w:del>
          </w:p>
        </w:tc>
        <w:tc>
          <w:tcPr>
            <w:tcW w:w="2254" w:type="dxa"/>
          </w:tcPr>
          <w:p w14:paraId="314A0755" w14:textId="27719164" w:rsidR="00752FB4" w:rsidRDefault="00DE334A" w:rsidP="00393F3E">
            <w:pPr>
              <w:rPr>
                <w:sz w:val="24"/>
                <w:szCs w:val="24"/>
              </w:rPr>
            </w:pPr>
            <w:ins w:id="186" w:author="Mohammad Nayeem Hasan" w:date="2023-05-12T01:33:00Z">
              <w:r>
                <w:rPr>
                  <w:sz w:val="24"/>
                  <w:szCs w:val="24"/>
                </w:rPr>
                <w:t>0.001***</w:t>
              </w:r>
            </w:ins>
            <w:del w:id="187" w:author="Mohammad Nayeem Hasan" w:date="2023-05-12T01:33:00Z">
              <w:r w:rsidR="005F1BCE" w:rsidRPr="005F1BCE" w:rsidDel="00DE334A">
                <w:rPr>
                  <w:sz w:val="24"/>
                  <w:szCs w:val="24"/>
                </w:rPr>
                <w:delText>0.003432 **</w:delText>
              </w:r>
            </w:del>
          </w:p>
        </w:tc>
      </w:tr>
      <w:tr w:rsidR="00752FB4" w14:paraId="72ECAA57" w14:textId="77777777" w:rsidTr="0036077B">
        <w:tc>
          <w:tcPr>
            <w:tcW w:w="2254" w:type="dxa"/>
          </w:tcPr>
          <w:p w14:paraId="7DDA8F9E" w14:textId="63829777" w:rsidR="00752FB4" w:rsidRDefault="00752FB4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Weeks </w:t>
            </w:r>
          </w:p>
        </w:tc>
        <w:tc>
          <w:tcPr>
            <w:tcW w:w="2254" w:type="dxa"/>
          </w:tcPr>
          <w:p w14:paraId="44C4A732" w14:textId="2244BB62" w:rsidR="00752FB4" w:rsidRDefault="00DE334A" w:rsidP="00393F3E">
            <w:pPr>
              <w:rPr>
                <w:sz w:val="24"/>
                <w:szCs w:val="24"/>
              </w:rPr>
            </w:pPr>
            <w:ins w:id="188" w:author="Mohammad Nayeem Hasan" w:date="2023-05-12T01:29:00Z">
              <w:r>
                <w:rPr>
                  <w:sz w:val="24"/>
                  <w:szCs w:val="24"/>
                </w:rPr>
                <w:t>0.9999</w:t>
              </w:r>
            </w:ins>
            <w:del w:id="189" w:author="Mohammad Nayeem Hasan" w:date="2023-05-12T01:29:00Z">
              <w:r w:rsidR="005F1BCE" w:rsidRPr="005F1BCE" w:rsidDel="00DE334A">
                <w:rPr>
                  <w:sz w:val="24"/>
                  <w:szCs w:val="24"/>
                </w:rPr>
                <w:delText>0.9917</w:delText>
              </w:r>
            </w:del>
          </w:p>
        </w:tc>
        <w:tc>
          <w:tcPr>
            <w:tcW w:w="2254" w:type="dxa"/>
          </w:tcPr>
          <w:p w14:paraId="474EFA50" w14:textId="63145615" w:rsidR="00752FB4" w:rsidRDefault="00DE334A" w:rsidP="00393F3E">
            <w:pPr>
              <w:rPr>
                <w:sz w:val="24"/>
                <w:szCs w:val="24"/>
              </w:rPr>
            </w:pPr>
            <w:ins w:id="190" w:author="Mohammad Nayeem Hasan" w:date="2023-05-12T01:29:00Z">
              <w:r>
                <w:rPr>
                  <w:sz w:val="24"/>
                  <w:szCs w:val="24"/>
                </w:rPr>
                <w:t>0.9997</w:t>
              </w:r>
            </w:ins>
            <w:del w:id="191" w:author="Mohammad Nayeem Hasan" w:date="2023-05-12T01:29:00Z">
              <w:r w:rsidR="00905AB4" w:rsidRPr="00905AB4" w:rsidDel="00DE334A">
                <w:rPr>
                  <w:sz w:val="24"/>
                  <w:szCs w:val="24"/>
                </w:rPr>
                <w:delText>0.9902</w:delText>
              </w:r>
            </w:del>
            <w:r w:rsidR="00905AB4" w:rsidRPr="00905AB4">
              <w:rPr>
                <w:sz w:val="24"/>
                <w:szCs w:val="24"/>
              </w:rPr>
              <w:t xml:space="preserve"> </w:t>
            </w:r>
            <w:del w:id="192" w:author="Mohammad Nayeem Hasan" w:date="2023-05-12T01:29:00Z">
              <w:r w:rsidR="00EF404B" w:rsidDel="00DE334A">
                <w:rPr>
                  <w:sz w:val="24"/>
                  <w:szCs w:val="24"/>
                </w:rPr>
                <w:delText>-</w:delText>
              </w:r>
            </w:del>
            <w:ins w:id="193" w:author="Mohammad Nayeem Hasan" w:date="2023-05-12T01:29:00Z">
              <w:r>
                <w:rPr>
                  <w:sz w:val="24"/>
                  <w:szCs w:val="24"/>
                </w:rPr>
                <w:t>–</w:t>
              </w:r>
            </w:ins>
            <w:r w:rsidR="00905AB4" w:rsidRPr="00905AB4">
              <w:rPr>
                <w:sz w:val="24"/>
                <w:szCs w:val="24"/>
              </w:rPr>
              <w:t xml:space="preserve"> </w:t>
            </w:r>
            <w:ins w:id="194" w:author="Mohammad Nayeem Hasan" w:date="2023-05-12T01:29:00Z">
              <w:r>
                <w:rPr>
                  <w:sz w:val="24"/>
                  <w:szCs w:val="24"/>
                </w:rPr>
                <w:t>1.000</w:t>
              </w:r>
            </w:ins>
            <w:ins w:id="195" w:author="Mohammad Nayeem Hasan" w:date="2023-05-12T01:47:00Z">
              <w:r w:rsidR="00F01A24">
                <w:rPr>
                  <w:sz w:val="24"/>
                  <w:szCs w:val="24"/>
                </w:rPr>
                <w:t>2</w:t>
              </w:r>
            </w:ins>
            <w:del w:id="196" w:author="Mohammad Nayeem Hasan" w:date="2023-05-12T01:29:00Z">
              <w:r w:rsidR="00905AB4" w:rsidRPr="00905AB4" w:rsidDel="00DE334A">
                <w:rPr>
                  <w:sz w:val="24"/>
                  <w:szCs w:val="24"/>
                </w:rPr>
                <w:delText>0.9931</w:delText>
              </w:r>
            </w:del>
          </w:p>
        </w:tc>
        <w:tc>
          <w:tcPr>
            <w:tcW w:w="2254" w:type="dxa"/>
          </w:tcPr>
          <w:p w14:paraId="3BE59E0A" w14:textId="02B5E20A" w:rsidR="00752FB4" w:rsidRDefault="00DE334A" w:rsidP="00393F3E">
            <w:pPr>
              <w:rPr>
                <w:sz w:val="24"/>
                <w:szCs w:val="24"/>
              </w:rPr>
            </w:pPr>
            <w:ins w:id="197" w:author="Mohammad Nayeem Hasan" w:date="2023-05-12T01:33:00Z">
              <w:r>
                <w:rPr>
                  <w:sz w:val="24"/>
                  <w:szCs w:val="24"/>
                </w:rPr>
                <w:t>0.464</w:t>
              </w:r>
            </w:ins>
            <w:ins w:id="198" w:author="Mohammad Nayeem Hasan" w:date="2023-05-12T01:34:00Z">
              <w:r>
                <w:rPr>
                  <w:sz w:val="24"/>
                  <w:szCs w:val="24"/>
                </w:rPr>
                <w:t>8</w:t>
              </w:r>
            </w:ins>
            <w:del w:id="199" w:author="Mohammad Nayeem Hasan" w:date="2023-05-12T01:33:00Z">
              <w:r w:rsidR="005F1BCE" w:rsidDel="00DE334A">
                <w:rPr>
                  <w:sz w:val="24"/>
                  <w:szCs w:val="24"/>
                </w:rPr>
                <w:delText>&lt;0.001</w:delText>
              </w:r>
              <w:r w:rsidR="005F1BCE" w:rsidRPr="005F1BCE" w:rsidDel="00DE334A">
                <w:rPr>
                  <w:sz w:val="24"/>
                  <w:szCs w:val="24"/>
                </w:rPr>
                <w:delText xml:space="preserve"> ***</w:delText>
              </w:r>
            </w:del>
          </w:p>
        </w:tc>
      </w:tr>
      <w:tr w:rsidR="00752FB4" w14:paraId="219C7D0D" w14:textId="77777777" w:rsidTr="0036077B">
        <w:tc>
          <w:tcPr>
            <w:tcW w:w="2254" w:type="dxa"/>
          </w:tcPr>
          <w:p w14:paraId="2A04CA4D" w14:textId="3C3A4382" w:rsidR="00752FB4" w:rsidRDefault="004D6CD1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Continents- Asia </w:t>
            </w:r>
          </w:p>
        </w:tc>
        <w:tc>
          <w:tcPr>
            <w:tcW w:w="2254" w:type="dxa"/>
          </w:tcPr>
          <w:p w14:paraId="14D1AFC9" w14:textId="40B83AC8" w:rsidR="00752FB4" w:rsidRDefault="004D6CD1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Baseline </w:t>
            </w:r>
          </w:p>
        </w:tc>
        <w:tc>
          <w:tcPr>
            <w:tcW w:w="2254" w:type="dxa"/>
          </w:tcPr>
          <w:p w14:paraId="4B517441" w14:textId="77777777" w:rsidR="00752FB4" w:rsidRDefault="00752FB4" w:rsidP="00393F3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EE5D156" w14:textId="77777777" w:rsidR="00752FB4" w:rsidRDefault="00752FB4" w:rsidP="00393F3E">
            <w:pPr>
              <w:rPr>
                <w:sz w:val="24"/>
                <w:szCs w:val="24"/>
              </w:rPr>
            </w:pPr>
          </w:p>
        </w:tc>
      </w:tr>
      <w:tr w:rsidR="005F1BCE" w14:paraId="71BA68E0" w14:textId="77777777" w:rsidTr="0036077B">
        <w:tc>
          <w:tcPr>
            <w:tcW w:w="2254" w:type="dxa"/>
          </w:tcPr>
          <w:p w14:paraId="3913C246" w14:textId="175653BD" w:rsidR="005F1BCE" w:rsidRDefault="005F1BCE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Continents- Africa</w:t>
            </w:r>
          </w:p>
        </w:tc>
        <w:tc>
          <w:tcPr>
            <w:tcW w:w="2254" w:type="dxa"/>
          </w:tcPr>
          <w:p w14:paraId="4610BF23" w14:textId="12AD01DC" w:rsidR="005F1BCE" w:rsidRDefault="00DE334A" w:rsidP="00393F3E">
            <w:pPr>
              <w:rPr>
                <w:sz w:val="24"/>
                <w:szCs w:val="24"/>
              </w:rPr>
            </w:pPr>
            <w:ins w:id="200" w:author="Mohammad Nayeem Hasan" w:date="2023-05-12T01:29:00Z">
              <w:r w:rsidRPr="00DE334A">
                <w:rPr>
                  <w:sz w:val="24"/>
                  <w:szCs w:val="24"/>
                </w:rPr>
                <w:t>0.9969</w:t>
              </w:r>
            </w:ins>
            <w:del w:id="201" w:author="Mohammad Nayeem Hasan" w:date="2023-05-12T01:29:00Z">
              <w:r w:rsidR="005F1BCE" w:rsidRPr="005F1BCE" w:rsidDel="00DE334A">
                <w:rPr>
                  <w:sz w:val="24"/>
                  <w:szCs w:val="24"/>
                </w:rPr>
                <w:delText>0.0036</w:delText>
              </w:r>
            </w:del>
          </w:p>
        </w:tc>
        <w:tc>
          <w:tcPr>
            <w:tcW w:w="2254" w:type="dxa"/>
          </w:tcPr>
          <w:p w14:paraId="0B81750A" w14:textId="3F9049C2" w:rsidR="005F1BCE" w:rsidRDefault="00DE334A" w:rsidP="00393F3E">
            <w:pPr>
              <w:rPr>
                <w:sz w:val="24"/>
                <w:szCs w:val="24"/>
              </w:rPr>
            </w:pPr>
            <w:ins w:id="202" w:author="Mohammad Nayeem Hasan" w:date="2023-05-12T01:31:00Z">
              <w:r>
                <w:rPr>
                  <w:sz w:val="24"/>
                  <w:szCs w:val="24"/>
                </w:rPr>
                <w:t>0.9960</w:t>
              </w:r>
            </w:ins>
            <w:del w:id="203" w:author="Mohammad Nayeem Hasan" w:date="2023-05-12T01:31:00Z">
              <w:r w:rsidR="00905AB4" w:rsidRPr="00905AB4" w:rsidDel="00DE334A">
                <w:rPr>
                  <w:sz w:val="24"/>
                  <w:szCs w:val="24"/>
                </w:rPr>
                <w:delText>0.0009</w:delText>
              </w:r>
            </w:del>
            <w:r w:rsidR="00905AB4" w:rsidRPr="00905AB4">
              <w:rPr>
                <w:sz w:val="24"/>
                <w:szCs w:val="24"/>
              </w:rPr>
              <w:t xml:space="preserve"> </w:t>
            </w:r>
            <w:del w:id="204" w:author="Mohammad Nayeem Hasan" w:date="2023-05-12T01:31:00Z">
              <w:r w:rsidR="00EF404B" w:rsidDel="00DE334A">
                <w:rPr>
                  <w:sz w:val="24"/>
                  <w:szCs w:val="24"/>
                </w:rPr>
                <w:delText>-</w:delText>
              </w:r>
            </w:del>
            <w:ins w:id="205" w:author="Mohammad Nayeem Hasan" w:date="2023-05-12T01:31:00Z">
              <w:r>
                <w:rPr>
                  <w:sz w:val="24"/>
                  <w:szCs w:val="24"/>
                </w:rPr>
                <w:t>–</w:t>
              </w:r>
            </w:ins>
            <w:r w:rsidR="00905AB4" w:rsidRPr="00905AB4">
              <w:rPr>
                <w:sz w:val="24"/>
                <w:szCs w:val="24"/>
              </w:rPr>
              <w:t xml:space="preserve"> </w:t>
            </w:r>
            <w:ins w:id="206" w:author="Mohammad Nayeem Hasan" w:date="2023-05-12T01:31:00Z">
              <w:r>
                <w:rPr>
                  <w:sz w:val="24"/>
                  <w:szCs w:val="24"/>
                </w:rPr>
                <w:t>0.9979</w:t>
              </w:r>
            </w:ins>
            <w:del w:id="207" w:author="Mohammad Nayeem Hasan" w:date="2023-05-12T01:31:00Z">
              <w:r w:rsidR="00905AB4" w:rsidRPr="00905AB4" w:rsidDel="00DE334A">
                <w:rPr>
                  <w:sz w:val="24"/>
                  <w:szCs w:val="24"/>
                </w:rPr>
                <w:delText>0.0147</w:delText>
              </w:r>
            </w:del>
          </w:p>
        </w:tc>
        <w:tc>
          <w:tcPr>
            <w:tcW w:w="2254" w:type="dxa"/>
          </w:tcPr>
          <w:p w14:paraId="0073B383" w14:textId="1BA9D024" w:rsidR="005F1BCE" w:rsidRDefault="005F1BCE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&lt;0.001</w:t>
            </w:r>
            <w:r w:rsidRPr="005F1BCE">
              <w:rPr>
                <w:sz w:val="24"/>
                <w:szCs w:val="24"/>
              </w:rPr>
              <w:t xml:space="preserve"> ***</w:t>
            </w:r>
          </w:p>
        </w:tc>
      </w:tr>
      <w:tr w:rsidR="004D6CD1" w14:paraId="583ADF3F" w14:textId="77777777" w:rsidTr="0036077B">
        <w:tc>
          <w:tcPr>
            <w:tcW w:w="2254" w:type="dxa"/>
          </w:tcPr>
          <w:p w14:paraId="2F2B4462" w14:textId="4D20AB81" w:rsidR="004D6CD1" w:rsidRDefault="004D6CD1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Continents – Europe </w:t>
            </w:r>
          </w:p>
        </w:tc>
        <w:tc>
          <w:tcPr>
            <w:tcW w:w="2254" w:type="dxa"/>
          </w:tcPr>
          <w:p w14:paraId="29EB28E9" w14:textId="5384F6EB" w:rsidR="004D6CD1" w:rsidRDefault="00DE334A" w:rsidP="00393F3E">
            <w:pPr>
              <w:rPr>
                <w:sz w:val="24"/>
                <w:szCs w:val="24"/>
              </w:rPr>
            </w:pPr>
            <w:ins w:id="208" w:author="Mohammad Nayeem Hasan" w:date="2023-05-12T01:30:00Z">
              <w:r>
                <w:rPr>
                  <w:sz w:val="24"/>
                  <w:szCs w:val="24"/>
                </w:rPr>
                <w:t>0.9998</w:t>
              </w:r>
            </w:ins>
            <w:del w:id="209" w:author="Mohammad Nayeem Hasan" w:date="2023-05-12T01:30:00Z">
              <w:r w:rsidR="005F1BCE" w:rsidRPr="005F1BCE" w:rsidDel="00DE334A">
                <w:rPr>
                  <w:sz w:val="24"/>
                  <w:szCs w:val="24"/>
                </w:rPr>
                <w:delText>0.0008</w:delText>
              </w:r>
            </w:del>
          </w:p>
        </w:tc>
        <w:tc>
          <w:tcPr>
            <w:tcW w:w="2254" w:type="dxa"/>
          </w:tcPr>
          <w:p w14:paraId="3D8D4D29" w14:textId="492EBA63" w:rsidR="004D6CD1" w:rsidRDefault="00DE334A" w:rsidP="00393F3E">
            <w:pPr>
              <w:rPr>
                <w:sz w:val="24"/>
                <w:szCs w:val="24"/>
              </w:rPr>
            </w:pPr>
            <w:ins w:id="210" w:author="Mohammad Nayeem Hasan" w:date="2023-05-12T01:31:00Z">
              <w:r>
                <w:rPr>
                  <w:sz w:val="24"/>
                  <w:szCs w:val="24"/>
                </w:rPr>
                <w:t>0.9990</w:t>
              </w:r>
            </w:ins>
            <w:del w:id="211" w:author="Mohammad Nayeem Hasan" w:date="2023-05-12T01:31:00Z">
              <w:r w:rsidR="00905AB4" w:rsidRPr="00905AB4" w:rsidDel="00DE334A">
                <w:rPr>
                  <w:sz w:val="24"/>
                  <w:szCs w:val="24"/>
                </w:rPr>
                <w:delText>0.0000</w:delText>
              </w:r>
            </w:del>
            <w:r w:rsidR="00905AB4" w:rsidRPr="00905AB4">
              <w:rPr>
                <w:sz w:val="24"/>
                <w:szCs w:val="24"/>
              </w:rPr>
              <w:t xml:space="preserve"> </w:t>
            </w:r>
            <w:del w:id="212" w:author="Mohammad Nayeem Hasan" w:date="2023-05-12T01:31:00Z">
              <w:r w:rsidR="00EF404B" w:rsidDel="00DE334A">
                <w:rPr>
                  <w:sz w:val="24"/>
                  <w:szCs w:val="24"/>
                </w:rPr>
                <w:delText>-</w:delText>
              </w:r>
            </w:del>
            <w:ins w:id="213" w:author="Mohammad Nayeem Hasan" w:date="2023-05-12T01:31:00Z">
              <w:r>
                <w:rPr>
                  <w:sz w:val="24"/>
                  <w:szCs w:val="24"/>
                </w:rPr>
                <w:t>–</w:t>
              </w:r>
            </w:ins>
            <w:r w:rsidR="00905AB4" w:rsidRPr="00905AB4">
              <w:rPr>
                <w:sz w:val="24"/>
                <w:szCs w:val="24"/>
              </w:rPr>
              <w:t xml:space="preserve"> </w:t>
            </w:r>
            <w:ins w:id="214" w:author="Mohammad Nayeem Hasan" w:date="2023-05-12T01:31:00Z">
              <w:r>
                <w:rPr>
                  <w:sz w:val="24"/>
                  <w:szCs w:val="24"/>
                </w:rPr>
                <w:t>1.000</w:t>
              </w:r>
            </w:ins>
            <w:ins w:id="215" w:author="Mohammad Nayeem Hasan" w:date="2023-05-12T01:49:00Z">
              <w:r w:rsidR="00F01A24">
                <w:rPr>
                  <w:sz w:val="24"/>
                  <w:szCs w:val="24"/>
                </w:rPr>
                <w:t>5</w:t>
              </w:r>
            </w:ins>
            <w:del w:id="216" w:author="Mohammad Nayeem Hasan" w:date="2023-05-12T01:31:00Z">
              <w:r w:rsidR="00905AB4" w:rsidRPr="00905AB4" w:rsidDel="00DE334A">
                <w:rPr>
                  <w:sz w:val="24"/>
                  <w:szCs w:val="24"/>
                </w:rPr>
                <w:delText>0.0478</w:delText>
              </w:r>
            </w:del>
          </w:p>
        </w:tc>
        <w:tc>
          <w:tcPr>
            <w:tcW w:w="2254" w:type="dxa"/>
          </w:tcPr>
          <w:p w14:paraId="70D5E18D" w14:textId="552F477C" w:rsidR="004D6CD1" w:rsidRDefault="00DE334A" w:rsidP="00393F3E">
            <w:pPr>
              <w:rPr>
                <w:sz w:val="24"/>
                <w:szCs w:val="24"/>
              </w:rPr>
            </w:pPr>
            <w:ins w:id="217" w:author="Mohammad Nayeem Hasan" w:date="2023-05-12T01:34:00Z">
              <w:r>
                <w:rPr>
                  <w:sz w:val="24"/>
                  <w:szCs w:val="24"/>
                </w:rPr>
                <w:t>0.5676</w:t>
              </w:r>
            </w:ins>
            <w:del w:id="218" w:author="Mohammad Nayeem Hasan" w:date="2023-05-12T01:34:00Z">
              <w:r w:rsidR="005F1BCE" w:rsidDel="00DE334A">
                <w:rPr>
                  <w:sz w:val="24"/>
                  <w:szCs w:val="24"/>
                </w:rPr>
                <w:delText>&lt;0.001</w:delText>
              </w:r>
              <w:r w:rsidR="005F1BCE" w:rsidRPr="005F1BCE" w:rsidDel="00DE334A">
                <w:rPr>
                  <w:sz w:val="24"/>
                  <w:szCs w:val="24"/>
                </w:rPr>
                <w:delText xml:space="preserve"> ***</w:delText>
              </w:r>
            </w:del>
          </w:p>
        </w:tc>
      </w:tr>
      <w:tr w:rsidR="004D6CD1" w14:paraId="7430E1C3" w14:textId="77777777" w:rsidTr="0036077B">
        <w:tc>
          <w:tcPr>
            <w:tcW w:w="2254" w:type="dxa"/>
          </w:tcPr>
          <w:p w14:paraId="42BB7437" w14:textId="538E88F2" w:rsidR="004D6CD1" w:rsidRDefault="00505BDA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Continents-North America</w:t>
            </w:r>
          </w:p>
        </w:tc>
        <w:tc>
          <w:tcPr>
            <w:tcW w:w="2254" w:type="dxa"/>
          </w:tcPr>
          <w:p w14:paraId="2C664BB5" w14:textId="0CF75AEA" w:rsidR="004D6CD1" w:rsidRDefault="00DE334A" w:rsidP="00393F3E">
            <w:pPr>
              <w:rPr>
                <w:sz w:val="24"/>
                <w:szCs w:val="24"/>
              </w:rPr>
            </w:pPr>
            <w:ins w:id="219" w:author="Mohammad Nayeem Hasan" w:date="2023-05-12T01:30:00Z">
              <w:r>
                <w:rPr>
                  <w:sz w:val="24"/>
                  <w:szCs w:val="24"/>
                </w:rPr>
                <w:t>1.0028</w:t>
              </w:r>
            </w:ins>
            <w:del w:id="220" w:author="Mohammad Nayeem Hasan" w:date="2023-05-12T01:30:00Z">
              <w:r w:rsidR="005F1BCE" w:rsidRPr="005F1BCE" w:rsidDel="00DE334A">
                <w:rPr>
                  <w:sz w:val="24"/>
                  <w:szCs w:val="24"/>
                </w:rPr>
                <w:delText>0.0022</w:delText>
              </w:r>
            </w:del>
          </w:p>
        </w:tc>
        <w:tc>
          <w:tcPr>
            <w:tcW w:w="2254" w:type="dxa"/>
          </w:tcPr>
          <w:p w14:paraId="6B731D8B" w14:textId="0688493E" w:rsidR="004D6CD1" w:rsidRDefault="00DE334A" w:rsidP="00393F3E">
            <w:pPr>
              <w:rPr>
                <w:sz w:val="24"/>
                <w:szCs w:val="24"/>
              </w:rPr>
            </w:pPr>
            <w:ins w:id="221" w:author="Mohammad Nayeem Hasan" w:date="2023-05-12T01:31:00Z">
              <w:r>
                <w:rPr>
                  <w:sz w:val="24"/>
                  <w:szCs w:val="24"/>
                </w:rPr>
                <w:t>1.002</w:t>
              </w:r>
            </w:ins>
            <w:ins w:id="222" w:author="Mohammad Nayeem Hasan" w:date="2023-05-12T01:32:00Z">
              <w:r>
                <w:rPr>
                  <w:sz w:val="24"/>
                  <w:szCs w:val="24"/>
                </w:rPr>
                <w:t>2</w:t>
              </w:r>
            </w:ins>
            <w:del w:id="223" w:author="Mohammad Nayeem Hasan" w:date="2023-05-12T01:31:00Z">
              <w:r w:rsidR="00905AB4" w:rsidRPr="00905AB4" w:rsidDel="00DE334A">
                <w:rPr>
                  <w:sz w:val="24"/>
                  <w:szCs w:val="24"/>
                </w:rPr>
                <w:delText>0.0003</w:delText>
              </w:r>
            </w:del>
            <w:r w:rsidR="00905AB4" w:rsidRPr="00905AB4">
              <w:rPr>
                <w:sz w:val="24"/>
                <w:szCs w:val="24"/>
              </w:rPr>
              <w:t xml:space="preserve"> </w:t>
            </w:r>
            <w:del w:id="224" w:author="Mohammad Nayeem Hasan" w:date="2023-05-12T01:31:00Z">
              <w:r w:rsidR="00EF404B" w:rsidDel="00DE334A">
                <w:rPr>
                  <w:sz w:val="24"/>
                  <w:szCs w:val="24"/>
                </w:rPr>
                <w:delText>-</w:delText>
              </w:r>
            </w:del>
            <w:ins w:id="225" w:author="Mohammad Nayeem Hasan" w:date="2023-05-12T01:31:00Z">
              <w:r>
                <w:rPr>
                  <w:sz w:val="24"/>
                  <w:szCs w:val="24"/>
                </w:rPr>
                <w:t>–</w:t>
              </w:r>
            </w:ins>
            <w:r w:rsidR="00905AB4" w:rsidRPr="00905AB4">
              <w:rPr>
                <w:sz w:val="24"/>
                <w:szCs w:val="24"/>
              </w:rPr>
              <w:t xml:space="preserve"> </w:t>
            </w:r>
            <w:ins w:id="226" w:author="Mohammad Nayeem Hasan" w:date="2023-05-12T01:31:00Z">
              <w:r>
                <w:rPr>
                  <w:sz w:val="24"/>
                  <w:szCs w:val="24"/>
                </w:rPr>
                <w:t>1.00</w:t>
              </w:r>
            </w:ins>
            <w:ins w:id="227" w:author="Mohammad Nayeem Hasan" w:date="2023-05-12T01:32:00Z">
              <w:r>
                <w:rPr>
                  <w:sz w:val="24"/>
                  <w:szCs w:val="24"/>
                </w:rPr>
                <w:t>3</w:t>
              </w:r>
            </w:ins>
            <w:ins w:id="228" w:author="Mohammad Nayeem Hasan" w:date="2023-05-12T01:49:00Z">
              <w:r w:rsidR="00F01A24">
                <w:rPr>
                  <w:sz w:val="24"/>
                  <w:szCs w:val="24"/>
                </w:rPr>
                <w:t>5</w:t>
              </w:r>
            </w:ins>
            <w:del w:id="229" w:author="Mohammad Nayeem Hasan" w:date="2023-05-12T01:31:00Z">
              <w:r w:rsidR="00905AB4" w:rsidRPr="00905AB4" w:rsidDel="00DE334A">
                <w:rPr>
                  <w:sz w:val="24"/>
                  <w:szCs w:val="24"/>
                </w:rPr>
                <w:delText>0.0189</w:delText>
              </w:r>
            </w:del>
          </w:p>
        </w:tc>
        <w:tc>
          <w:tcPr>
            <w:tcW w:w="2254" w:type="dxa"/>
          </w:tcPr>
          <w:p w14:paraId="3A413F94" w14:textId="69BB63A4" w:rsidR="004D6CD1" w:rsidRDefault="005F1BCE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&lt;0.001</w:t>
            </w:r>
            <w:r w:rsidRPr="005F1BCE">
              <w:rPr>
                <w:sz w:val="24"/>
                <w:szCs w:val="24"/>
              </w:rPr>
              <w:t xml:space="preserve"> ***</w:t>
            </w:r>
          </w:p>
        </w:tc>
      </w:tr>
      <w:tr w:rsidR="005F1BCE" w14:paraId="1573E517" w14:textId="77777777" w:rsidTr="0036077B">
        <w:tc>
          <w:tcPr>
            <w:tcW w:w="2254" w:type="dxa"/>
          </w:tcPr>
          <w:p w14:paraId="0D91A96E" w14:textId="1A28667E" w:rsidR="005F1BCE" w:rsidRDefault="005F1BCE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Continents- Oceania</w:t>
            </w:r>
          </w:p>
        </w:tc>
        <w:tc>
          <w:tcPr>
            <w:tcW w:w="2254" w:type="dxa"/>
          </w:tcPr>
          <w:p w14:paraId="281DA765" w14:textId="1BEB80A5" w:rsidR="005F1BCE" w:rsidRDefault="00DE334A" w:rsidP="00393F3E">
            <w:pPr>
              <w:rPr>
                <w:sz w:val="24"/>
                <w:szCs w:val="24"/>
              </w:rPr>
            </w:pPr>
            <w:ins w:id="230" w:author="Mohammad Nayeem Hasan" w:date="2023-05-12T01:30:00Z">
              <w:r>
                <w:rPr>
                  <w:sz w:val="24"/>
                  <w:szCs w:val="24"/>
                </w:rPr>
                <w:t>0.9934</w:t>
              </w:r>
            </w:ins>
            <w:del w:id="231" w:author="Mohammad Nayeem Hasan" w:date="2023-05-12T01:30:00Z">
              <w:r w:rsidR="005F1BCE" w:rsidRPr="005F1BCE" w:rsidDel="00DE334A">
                <w:rPr>
                  <w:sz w:val="24"/>
                  <w:szCs w:val="24"/>
                </w:rPr>
                <w:delText>0.0009</w:delText>
              </w:r>
            </w:del>
          </w:p>
        </w:tc>
        <w:tc>
          <w:tcPr>
            <w:tcW w:w="2254" w:type="dxa"/>
          </w:tcPr>
          <w:p w14:paraId="14AB9DA5" w14:textId="7108AB7E" w:rsidR="005F1BCE" w:rsidRDefault="00DE334A" w:rsidP="00393F3E">
            <w:pPr>
              <w:rPr>
                <w:sz w:val="24"/>
                <w:szCs w:val="24"/>
              </w:rPr>
            </w:pPr>
            <w:ins w:id="232" w:author="Mohammad Nayeem Hasan" w:date="2023-05-12T01:32:00Z">
              <w:r>
                <w:rPr>
                  <w:sz w:val="24"/>
                  <w:szCs w:val="24"/>
                </w:rPr>
                <w:t>0.9928</w:t>
              </w:r>
            </w:ins>
            <w:del w:id="233" w:author="Mohammad Nayeem Hasan" w:date="2023-05-12T01:32:00Z">
              <w:r w:rsidR="00905AB4" w:rsidRPr="00905AB4" w:rsidDel="00DE334A">
                <w:rPr>
                  <w:sz w:val="24"/>
                  <w:szCs w:val="24"/>
                </w:rPr>
                <w:delText>0.0001</w:delText>
              </w:r>
            </w:del>
            <w:r w:rsidR="00905AB4" w:rsidRPr="00905AB4">
              <w:rPr>
                <w:sz w:val="24"/>
                <w:szCs w:val="24"/>
              </w:rPr>
              <w:t xml:space="preserve"> </w:t>
            </w:r>
            <w:del w:id="234" w:author="Mohammad Nayeem Hasan" w:date="2023-05-12T01:32:00Z">
              <w:r w:rsidR="00EF404B" w:rsidDel="00DE334A">
                <w:rPr>
                  <w:sz w:val="24"/>
                  <w:szCs w:val="24"/>
                </w:rPr>
                <w:delText>-</w:delText>
              </w:r>
            </w:del>
            <w:ins w:id="235" w:author="Mohammad Nayeem Hasan" w:date="2023-05-12T01:32:00Z">
              <w:r>
                <w:rPr>
                  <w:sz w:val="24"/>
                  <w:szCs w:val="24"/>
                </w:rPr>
                <w:t>–</w:t>
              </w:r>
            </w:ins>
            <w:r w:rsidR="00905AB4" w:rsidRPr="00905AB4">
              <w:rPr>
                <w:sz w:val="24"/>
                <w:szCs w:val="24"/>
              </w:rPr>
              <w:t xml:space="preserve"> </w:t>
            </w:r>
            <w:ins w:id="236" w:author="Mohammad Nayeem Hasan" w:date="2023-05-12T01:32:00Z">
              <w:r>
                <w:rPr>
                  <w:sz w:val="24"/>
                  <w:szCs w:val="24"/>
                </w:rPr>
                <w:t>0.9940</w:t>
              </w:r>
            </w:ins>
            <w:del w:id="237" w:author="Mohammad Nayeem Hasan" w:date="2023-05-12T01:32:00Z">
              <w:r w:rsidR="00905AB4" w:rsidRPr="00905AB4" w:rsidDel="00DE334A">
                <w:rPr>
                  <w:sz w:val="24"/>
                  <w:szCs w:val="24"/>
                </w:rPr>
                <w:delText>0.0129</w:delText>
              </w:r>
            </w:del>
          </w:p>
        </w:tc>
        <w:tc>
          <w:tcPr>
            <w:tcW w:w="2254" w:type="dxa"/>
          </w:tcPr>
          <w:p w14:paraId="16CB6F27" w14:textId="54EA7354" w:rsidR="005F1BCE" w:rsidRDefault="005F1BCE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&lt;0.001</w:t>
            </w:r>
            <w:r w:rsidRPr="005F1BCE">
              <w:rPr>
                <w:sz w:val="24"/>
                <w:szCs w:val="24"/>
              </w:rPr>
              <w:t xml:space="preserve"> ***</w:t>
            </w:r>
          </w:p>
        </w:tc>
      </w:tr>
      <w:tr w:rsidR="004D6CD1" w14:paraId="00896194" w14:textId="77777777" w:rsidTr="0036077B">
        <w:tc>
          <w:tcPr>
            <w:tcW w:w="2254" w:type="dxa"/>
          </w:tcPr>
          <w:p w14:paraId="4C26239D" w14:textId="22A39F28" w:rsidR="004D6CD1" w:rsidRDefault="00505BDA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Continents- South America</w:t>
            </w:r>
          </w:p>
        </w:tc>
        <w:tc>
          <w:tcPr>
            <w:tcW w:w="2254" w:type="dxa"/>
          </w:tcPr>
          <w:p w14:paraId="6E312F06" w14:textId="12D2E977" w:rsidR="004D6CD1" w:rsidRDefault="00DE334A" w:rsidP="00393F3E">
            <w:pPr>
              <w:rPr>
                <w:sz w:val="24"/>
                <w:szCs w:val="24"/>
              </w:rPr>
            </w:pPr>
            <w:ins w:id="238" w:author="Mohammad Nayeem Hasan" w:date="2023-05-12T01:30:00Z">
              <w:r>
                <w:rPr>
                  <w:sz w:val="24"/>
                  <w:szCs w:val="24"/>
                </w:rPr>
                <w:t>1.0118</w:t>
              </w:r>
            </w:ins>
            <w:del w:id="239" w:author="Mohammad Nayeem Hasan" w:date="2023-05-12T01:30:00Z">
              <w:r w:rsidR="005F1BCE" w:rsidRPr="005F1BCE" w:rsidDel="00DE334A">
                <w:rPr>
                  <w:sz w:val="24"/>
                  <w:szCs w:val="24"/>
                </w:rPr>
                <w:delText>0.0002</w:delText>
              </w:r>
            </w:del>
          </w:p>
        </w:tc>
        <w:tc>
          <w:tcPr>
            <w:tcW w:w="2254" w:type="dxa"/>
          </w:tcPr>
          <w:p w14:paraId="6FE5F615" w14:textId="3D9FF896" w:rsidR="004D6CD1" w:rsidRDefault="00DE334A" w:rsidP="00393F3E">
            <w:pPr>
              <w:rPr>
                <w:sz w:val="24"/>
                <w:szCs w:val="24"/>
              </w:rPr>
            </w:pPr>
            <w:ins w:id="240" w:author="Mohammad Nayeem Hasan" w:date="2023-05-12T01:32:00Z">
              <w:r>
                <w:rPr>
                  <w:sz w:val="24"/>
                  <w:szCs w:val="24"/>
                </w:rPr>
                <w:t>1.0111</w:t>
              </w:r>
            </w:ins>
            <w:del w:id="241" w:author="Mohammad Nayeem Hasan" w:date="2023-05-12T01:32:00Z">
              <w:r w:rsidR="00905AB4" w:rsidRPr="00905AB4" w:rsidDel="00DE334A">
                <w:rPr>
                  <w:sz w:val="24"/>
                  <w:szCs w:val="24"/>
                </w:rPr>
                <w:delText>0.0000</w:delText>
              </w:r>
            </w:del>
            <w:r w:rsidR="00905AB4" w:rsidRPr="00905AB4">
              <w:rPr>
                <w:sz w:val="24"/>
                <w:szCs w:val="24"/>
              </w:rPr>
              <w:t xml:space="preserve"> </w:t>
            </w:r>
            <w:del w:id="242" w:author="Mohammad Nayeem Hasan" w:date="2023-05-12T01:32:00Z">
              <w:r w:rsidR="00EF404B" w:rsidDel="00DE334A">
                <w:rPr>
                  <w:sz w:val="24"/>
                  <w:szCs w:val="24"/>
                </w:rPr>
                <w:delText>-</w:delText>
              </w:r>
            </w:del>
            <w:ins w:id="243" w:author="Mohammad Nayeem Hasan" w:date="2023-05-12T01:32:00Z">
              <w:r>
                <w:rPr>
                  <w:sz w:val="24"/>
                  <w:szCs w:val="24"/>
                </w:rPr>
                <w:t>–</w:t>
              </w:r>
            </w:ins>
            <w:r w:rsidR="00905AB4" w:rsidRPr="00905AB4">
              <w:rPr>
                <w:sz w:val="24"/>
                <w:szCs w:val="24"/>
              </w:rPr>
              <w:t xml:space="preserve"> </w:t>
            </w:r>
            <w:ins w:id="244" w:author="Mohammad Nayeem Hasan" w:date="2023-05-12T01:32:00Z">
              <w:r>
                <w:rPr>
                  <w:sz w:val="24"/>
                  <w:szCs w:val="24"/>
                </w:rPr>
                <w:t>1.0124</w:t>
              </w:r>
            </w:ins>
            <w:del w:id="245" w:author="Mohammad Nayeem Hasan" w:date="2023-05-12T01:32:00Z">
              <w:r w:rsidR="00905AB4" w:rsidRPr="00905AB4" w:rsidDel="00DE334A">
                <w:rPr>
                  <w:sz w:val="24"/>
                  <w:szCs w:val="24"/>
                </w:rPr>
                <w:delText>0.0024</w:delText>
              </w:r>
            </w:del>
          </w:p>
        </w:tc>
        <w:tc>
          <w:tcPr>
            <w:tcW w:w="2254" w:type="dxa"/>
          </w:tcPr>
          <w:p w14:paraId="641E7C09" w14:textId="415734CF" w:rsidR="004D6CD1" w:rsidRDefault="005F1BCE" w:rsidP="0039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&lt;0.001</w:t>
            </w:r>
            <w:r w:rsidRPr="005F1BCE">
              <w:rPr>
                <w:sz w:val="24"/>
                <w:szCs w:val="24"/>
              </w:rPr>
              <w:t xml:space="preserve"> ***</w:t>
            </w:r>
          </w:p>
        </w:tc>
      </w:tr>
    </w:tbl>
    <w:p w14:paraId="66EC6B47" w14:textId="77777777" w:rsidR="0036077B" w:rsidRDefault="0036077B" w:rsidP="00393F3E">
      <w:pPr>
        <w:rPr>
          <w:sz w:val="24"/>
          <w:szCs w:val="24"/>
        </w:rPr>
      </w:pPr>
    </w:p>
    <w:p w14:paraId="25DF44C4" w14:textId="015DD8BE" w:rsidR="0036077B" w:rsidRDefault="0036077B" w:rsidP="00393F3E">
      <w:pPr>
        <w:rPr>
          <w:sz w:val="24"/>
          <w:szCs w:val="24"/>
        </w:rPr>
      </w:pPr>
    </w:p>
    <w:p w14:paraId="085093B8" w14:textId="77777777" w:rsidR="0036077B" w:rsidRPr="00337B5B" w:rsidRDefault="0036077B" w:rsidP="00393F3E">
      <w:pPr>
        <w:rPr>
          <w:b/>
          <w:bCs/>
          <w:sz w:val="24"/>
          <w:szCs w:val="24"/>
        </w:rPr>
      </w:pPr>
    </w:p>
    <w:p w14:paraId="75933C73" w14:textId="14D00D61" w:rsidR="00192EB5" w:rsidRDefault="00337B5B" w:rsidP="00393F3E">
      <w:pPr>
        <w:rPr>
          <w:b/>
          <w:bCs/>
          <w:sz w:val="24"/>
          <w:szCs w:val="24"/>
        </w:rPr>
      </w:pPr>
      <w:r w:rsidRPr="00337B5B">
        <w:rPr>
          <w:b/>
          <w:bCs/>
          <w:sz w:val="24"/>
          <w:szCs w:val="24"/>
        </w:rPr>
        <w:t xml:space="preserve">Discussion: </w:t>
      </w:r>
    </w:p>
    <w:p w14:paraId="0C9E06F3" w14:textId="4F4D45C6" w:rsidR="00337B5B" w:rsidRDefault="00337B5B" w:rsidP="00393F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 be written once results section is </w:t>
      </w:r>
      <w:r w:rsidR="007D6CB8">
        <w:rPr>
          <w:b/>
          <w:bCs/>
          <w:sz w:val="24"/>
          <w:szCs w:val="24"/>
        </w:rPr>
        <w:t>written.</w:t>
      </w:r>
      <w:r>
        <w:rPr>
          <w:b/>
          <w:bCs/>
          <w:sz w:val="24"/>
          <w:szCs w:val="24"/>
        </w:rPr>
        <w:t xml:space="preserve"> </w:t>
      </w:r>
    </w:p>
    <w:p w14:paraId="2459B095" w14:textId="1FD8034C" w:rsidR="00337B5B" w:rsidRDefault="00337B5B" w:rsidP="00393F3E">
      <w:pPr>
        <w:rPr>
          <w:b/>
          <w:bCs/>
          <w:sz w:val="24"/>
          <w:szCs w:val="24"/>
        </w:rPr>
      </w:pPr>
    </w:p>
    <w:p w14:paraId="3D0332CE" w14:textId="3EC0EB84" w:rsidR="00337B5B" w:rsidRDefault="00337B5B" w:rsidP="00393F3E">
      <w:pPr>
        <w:rPr>
          <w:b/>
          <w:bCs/>
          <w:sz w:val="24"/>
          <w:szCs w:val="24"/>
        </w:rPr>
      </w:pPr>
    </w:p>
    <w:p w14:paraId="0A180943" w14:textId="2480D23F" w:rsidR="00337B5B" w:rsidRDefault="00337B5B" w:rsidP="00393F3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Limitation</w:t>
      </w:r>
      <w:r w:rsidR="00F860AD">
        <w:rPr>
          <w:b/>
          <w:bCs/>
          <w:sz w:val="24"/>
          <w:szCs w:val="24"/>
        </w:rPr>
        <w:t>a</w:t>
      </w:r>
      <w:proofErr w:type="spellEnd"/>
      <w:r>
        <w:rPr>
          <w:b/>
          <w:bCs/>
          <w:sz w:val="24"/>
          <w:szCs w:val="24"/>
        </w:rPr>
        <w:t xml:space="preserve">: </w:t>
      </w:r>
    </w:p>
    <w:p w14:paraId="13BD57D4" w14:textId="61DF18BC" w:rsidR="007D6CB8" w:rsidRDefault="007D6CB8" w:rsidP="00393F3E">
      <w:pPr>
        <w:rPr>
          <w:b/>
          <w:bCs/>
          <w:sz w:val="24"/>
          <w:szCs w:val="24"/>
        </w:rPr>
      </w:pPr>
    </w:p>
    <w:p w14:paraId="46C4D164" w14:textId="5F533683" w:rsidR="007D6CB8" w:rsidRDefault="007D6CB8" w:rsidP="00393F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Our study has several limitations. </w:t>
      </w:r>
    </w:p>
    <w:p w14:paraId="5F309BA7" w14:textId="3496BF14" w:rsidR="007D6CB8" w:rsidRPr="003F34FB" w:rsidRDefault="007D6CB8" w:rsidP="007D6CB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F34FB">
        <w:rPr>
          <w:b/>
          <w:bCs/>
          <w:sz w:val="24"/>
          <w:szCs w:val="24"/>
        </w:rPr>
        <w:t>Test</w:t>
      </w:r>
      <w:r w:rsidR="009043F0" w:rsidRPr="003F34FB">
        <w:rPr>
          <w:b/>
          <w:bCs/>
          <w:sz w:val="24"/>
          <w:szCs w:val="24"/>
        </w:rPr>
        <w:t>ing strategy in different countries:</w:t>
      </w:r>
      <w:r w:rsidR="009043F0" w:rsidRPr="003F34FB">
        <w:rPr>
          <w:sz w:val="24"/>
          <w:szCs w:val="24"/>
        </w:rPr>
        <w:t xml:space="preserve"> Please read Haider et al paper and </w:t>
      </w:r>
      <w:r w:rsidR="003F34FB" w:rsidRPr="003F34FB">
        <w:rPr>
          <w:sz w:val="24"/>
          <w:szCs w:val="24"/>
        </w:rPr>
        <w:t>elaborate</w:t>
      </w:r>
      <w:r w:rsidR="00FC3214" w:rsidRPr="003F34FB">
        <w:rPr>
          <w:sz w:val="24"/>
          <w:szCs w:val="24"/>
        </w:rPr>
        <w:t xml:space="preserve"> that some country had lower test and thus reported lower cases and deaths </w:t>
      </w:r>
    </w:p>
    <w:p w14:paraId="72E745F0" w14:textId="134C6948" w:rsidR="009043F0" w:rsidRPr="003F34FB" w:rsidRDefault="009043F0" w:rsidP="007D6CB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F34FB">
        <w:rPr>
          <w:b/>
          <w:bCs/>
          <w:sz w:val="24"/>
          <w:szCs w:val="24"/>
        </w:rPr>
        <w:t xml:space="preserve">Country specific </w:t>
      </w:r>
      <w:r w:rsidR="00023C18">
        <w:rPr>
          <w:b/>
          <w:bCs/>
          <w:sz w:val="24"/>
          <w:szCs w:val="24"/>
        </w:rPr>
        <w:t>data</w:t>
      </w:r>
      <w:r w:rsidRPr="003F34FB">
        <w:rPr>
          <w:b/>
          <w:bCs/>
          <w:sz w:val="24"/>
          <w:szCs w:val="24"/>
        </w:rPr>
        <w:t>:</w:t>
      </w:r>
      <w:r w:rsidRPr="003F34FB">
        <w:rPr>
          <w:sz w:val="24"/>
          <w:szCs w:val="24"/>
        </w:rPr>
        <w:t xml:space="preserve"> </w:t>
      </w:r>
      <w:r w:rsidR="004766AD" w:rsidRPr="003F34FB">
        <w:rPr>
          <w:sz w:val="24"/>
          <w:szCs w:val="24"/>
        </w:rPr>
        <w:t>Our analysis is limited to continents. Thus</w:t>
      </w:r>
      <w:r w:rsidR="001040C5">
        <w:rPr>
          <w:sz w:val="24"/>
          <w:szCs w:val="24"/>
        </w:rPr>
        <w:t>,</w:t>
      </w:r>
      <w:r w:rsidR="004766AD" w:rsidRPr="003F34FB">
        <w:rPr>
          <w:sz w:val="24"/>
          <w:szCs w:val="24"/>
        </w:rPr>
        <w:t xml:space="preserve"> country level variation </w:t>
      </w:r>
      <w:r w:rsidR="001040C5" w:rsidRPr="003F34FB">
        <w:rPr>
          <w:sz w:val="24"/>
          <w:szCs w:val="24"/>
        </w:rPr>
        <w:t>is</w:t>
      </w:r>
      <w:r w:rsidR="004766AD" w:rsidRPr="003F34FB">
        <w:rPr>
          <w:sz w:val="24"/>
          <w:szCs w:val="24"/>
        </w:rPr>
        <w:t xml:space="preserve"> not captured in this analysis. </w:t>
      </w:r>
    </w:p>
    <w:p w14:paraId="14B071F1" w14:textId="77777777" w:rsidR="00DD0472" w:rsidRPr="00F860AD" w:rsidRDefault="00DD0472" w:rsidP="00F860AD">
      <w:pPr>
        <w:ind w:left="360"/>
        <w:rPr>
          <w:b/>
          <w:bCs/>
          <w:sz w:val="24"/>
          <w:szCs w:val="24"/>
        </w:rPr>
      </w:pPr>
    </w:p>
    <w:sectPr w:rsidR="00DD0472" w:rsidRPr="00F860AD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jmul Haider" w:date="2023-02-13T12:57:00Z" w:initials="NH">
    <w:p w14:paraId="15FC8417" w14:textId="77777777" w:rsidR="00071941" w:rsidRDefault="000B058B" w:rsidP="00BD6F39">
      <w:pPr>
        <w:pStyle w:val="CommentText"/>
      </w:pPr>
      <w:r>
        <w:rPr>
          <w:rStyle w:val="CommentReference"/>
        </w:rPr>
        <w:annotationRef/>
      </w:r>
      <w:r w:rsidR="00071941">
        <w:t xml:space="preserve">Caitlin:  Please write further description of data sources, frequencies of updating the data for each </w:t>
      </w:r>
      <w:proofErr w:type="gramStart"/>
      <w:r w:rsidR="00071941">
        <w:t>variables</w:t>
      </w:r>
      <w:proofErr w:type="gramEnd"/>
      <w:r w:rsidR="00071941">
        <w:t xml:space="preserve"> (case, deaths and vaccination). </w:t>
      </w:r>
    </w:p>
  </w:comment>
  <w:comment w:id="1" w:author="Najmul Haider" w:date="2023-02-13T13:02:00Z" w:initials="NH">
    <w:p w14:paraId="1005BDC5" w14:textId="241F8E1C" w:rsidR="00071941" w:rsidRDefault="00071941" w:rsidP="00142616">
      <w:pPr>
        <w:pStyle w:val="CommentText"/>
      </w:pPr>
      <w:r>
        <w:rPr>
          <w:rStyle w:val="CommentReference"/>
        </w:rPr>
        <w:annotationRef/>
      </w:r>
      <w:r>
        <w:t xml:space="preserve">  Caitlin: You need to extend this section. How many countries are included in the dataset and how they were assigned as continent. You can simply </w:t>
      </w:r>
      <w:proofErr w:type="gramStart"/>
      <w:r>
        <w:t>mentioned</w:t>
      </w:r>
      <w:proofErr w:type="gramEnd"/>
      <w:r>
        <w:t xml:space="preserve"> that we relied on the classification of countries into continent as "OWID" assigned those. If you can see how 'OWID' classified continents that will be great.  </w:t>
      </w:r>
    </w:p>
  </w:comment>
  <w:comment w:id="2" w:author="Najmul Haider" w:date="2023-02-13T13:04:00Z" w:initials="NH">
    <w:p w14:paraId="0DE9AB82" w14:textId="77777777" w:rsidR="00490B0C" w:rsidRDefault="00490B0C" w:rsidP="00A45F98">
      <w:pPr>
        <w:pStyle w:val="CommentText"/>
      </w:pPr>
      <w:r>
        <w:rPr>
          <w:rStyle w:val="CommentReference"/>
        </w:rPr>
        <w:annotationRef/>
      </w:r>
      <w:r>
        <w:t xml:space="preserve">See the </w:t>
      </w:r>
      <w:hyperlink r:id="rId1" w:history="1">
        <w:r w:rsidRPr="00A45F98">
          <w:rPr>
            <w:rStyle w:val="Hyperlink"/>
          </w:rPr>
          <w:t>https://doi.org/10.1016/j.ijregi.2023.01.011</w:t>
        </w:r>
      </w:hyperlink>
      <w:r>
        <w:t xml:space="preserve"> paper for writing this. Please CFR instead of </w:t>
      </w:r>
      <w:proofErr w:type="spellStart"/>
      <w:r>
        <w:t>rCFR</w:t>
      </w:r>
      <w:proofErr w:type="spellEnd"/>
      <w:r>
        <w:t xml:space="preserve">. Use the formula </w:t>
      </w:r>
    </w:p>
  </w:comment>
  <w:comment w:id="3" w:author="Najmul Haider" w:date="2023-02-13T13:04:00Z" w:initials="NH">
    <w:p w14:paraId="13D17D85" w14:textId="77777777" w:rsidR="00A963C3" w:rsidRDefault="00A963C3" w:rsidP="005B6231">
      <w:pPr>
        <w:pStyle w:val="CommentText"/>
      </w:pPr>
      <w:r>
        <w:rPr>
          <w:rStyle w:val="CommentReference"/>
        </w:rPr>
        <w:annotationRef/>
      </w:r>
      <w:r>
        <w:t xml:space="preserve">See the </w:t>
      </w:r>
      <w:hyperlink r:id="rId2" w:history="1">
        <w:r w:rsidRPr="005B6231">
          <w:rPr>
            <w:rStyle w:val="Hyperlink"/>
          </w:rPr>
          <w:t>https://doi.org/10.1016/j.ijregi.2023.01.011</w:t>
        </w:r>
      </w:hyperlink>
      <w:r>
        <w:t xml:space="preserve"> paper for writing this</w:t>
      </w:r>
    </w:p>
  </w:comment>
  <w:comment w:id="4" w:author="Najmul Haider" w:date="2023-02-13T13:05:00Z" w:initials="NH">
    <w:p w14:paraId="4B723505" w14:textId="77777777" w:rsidR="00BE2F0C" w:rsidRDefault="00BE2F0C" w:rsidP="006B0152">
      <w:pPr>
        <w:pStyle w:val="CommentText"/>
      </w:pPr>
      <w:r>
        <w:rPr>
          <w:rStyle w:val="CommentReference"/>
        </w:rPr>
        <w:annotationRef/>
      </w:r>
      <w:r>
        <w:t xml:space="preserve">Please read about this model and write from Haider et al paper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FC8417" w15:done="0"/>
  <w15:commentEx w15:paraId="1005BDC5" w15:done="0"/>
  <w15:commentEx w15:paraId="0DE9AB82" w15:done="0"/>
  <w15:commentEx w15:paraId="13D17D85" w15:done="0"/>
  <w15:commentEx w15:paraId="4B7235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4B241" w16cex:dateUtc="2023-02-13T12:57:00Z"/>
  <w16cex:commentExtensible w16cex:durableId="2794B364" w16cex:dateUtc="2023-02-13T13:02:00Z"/>
  <w16cex:commentExtensible w16cex:durableId="2794B3CF" w16cex:dateUtc="2023-02-13T13:04:00Z"/>
  <w16cex:commentExtensible w16cex:durableId="2794B3F8" w16cex:dateUtc="2023-02-13T13:04:00Z"/>
  <w16cex:commentExtensible w16cex:durableId="2794B429" w16cex:dateUtc="2023-02-13T13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FC8417" w16cid:durableId="2794B241"/>
  <w16cid:commentId w16cid:paraId="1005BDC5" w16cid:durableId="2794B364"/>
  <w16cid:commentId w16cid:paraId="0DE9AB82" w16cid:durableId="2794B3CF"/>
  <w16cid:commentId w16cid:paraId="13D17D85" w16cid:durableId="2794B3F8"/>
  <w16cid:commentId w16cid:paraId="4B723505" w16cid:durableId="2794B4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C3EEA" w14:textId="77777777" w:rsidR="00E82596" w:rsidRDefault="00E82596" w:rsidP="008E7D26">
      <w:pPr>
        <w:spacing w:after="0" w:line="240" w:lineRule="auto"/>
      </w:pPr>
      <w:r>
        <w:separator/>
      </w:r>
    </w:p>
  </w:endnote>
  <w:endnote w:type="continuationSeparator" w:id="0">
    <w:p w14:paraId="78BF0374" w14:textId="77777777" w:rsidR="00E82596" w:rsidRDefault="00E82596" w:rsidP="008E7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5634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81516F" w14:textId="76CA8C1B" w:rsidR="008E7D26" w:rsidRDefault="008E7D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1887FF" w14:textId="77777777" w:rsidR="008E7D26" w:rsidRDefault="008E7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255D7" w14:textId="77777777" w:rsidR="00E82596" w:rsidRDefault="00E82596" w:rsidP="008E7D26">
      <w:pPr>
        <w:spacing w:after="0" w:line="240" w:lineRule="auto"/>
      </w:pPr>
      <w:r>
        <w:separator/>
      </w:r>
    </w:p>
  </w:footnote>
  <w:footnote w:type="continuationSeparator" w:id="0">
    <w:p w14:paraId="4521C57A" w14:textId="77777777" w:rsidR="00E82596" w:rsidRDefault="00E82596" w:rsidP="008E7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4E8A"/>
    <w:multiLevelType w:val="hybridMultilevel"/>
    <w:tmpl w:val="A1EC7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F3B24"/>
    <w:multiLevelType w:val="hybridMultilevel"/>
    <w:tmpl w:val="F0D232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34A73"/>
    <w:multiLevelType w:val="hybridMultilevel"/>
    <w:tmpl w:val="A3207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147">
    <w:abstractNumId w:val="0"/>
  </w:num>
  <w:num w:numId="2" w16cid:durableId="1689795173">
    <w:abstractNumId w:val="2"/>
  </w:num>
  <w:num w:numId="3" w16cid:durableId="94018594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jmul Haider">
    <w15:presenceInfo w15:providerId="AD" w15:userId="S::n.haider@keele.ac.uk::5a1c00a1-f443-45cb-bc34-0be84e011475"/>
  </w15:person>
  <w15:person w15:author="Mohammad Nayeem Hasan">
    <w15:presenceInfo w15:providerId="Windows Live" w15:userId="5be14f6c7eaf8e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6A"/>
    <w:rsid w:val="000102E5"/>
    <w:rsid w:val="000146ED"/>
    <w:rsid w:val="00023C18"/>
    <w:rsid w:val="0003456E"/>
    <w:rsid w:val="00071941"/>
    <w:rsid w:val="0007596E"/>
    <w:rsid w:val="000967F8"/>
    <w:rsid w:val="000A5965"/>
    <w:rsid w:val="000B058B"/>
    <w:rsid w:val="000B1F92"/>
    <w:rsid w:val="000C347D"/>
    <w:rsid w:val="000E485D"/>
    <w:rsid w:val="001040C5"/>
    <w:rsid w:val="00123782"/>
    <w:rsid w:val="00142B31"/>
    <w:rsid w:val="001433D8"/>
    <w:rsid w:val="001831C4"/>
    <w:rsid w:val="00186C49"/>
    <w:rsid w:val="00192EB5"/>
    <w:rsid w:val="001A20FD"/>
    <w:rsid w:val="001E227B"/>
    <w:rsid w:val="00203E7E"/>
    <w:rsid w:val="00241AD1"/>
    <w:rsid w:val="0024258A"/>
    <w:rsid w:val="0025608A"/>
    <w:rsid w:val="002B2125"/>
    <w:rsid w:val="00311E5C"/>
    <w:rsid w:val="00334B2F"/>
    <w:rsid w:val="00335A45"/>
    <w:rsid w:val="00337B5B"/>
    <w:rsid w:val="0036077B"/>
    <w:rsid w:val="00393F3E"/>
    <w:rsid w:val="00394356"/>
    <w:rsid w:val="003D7E99"/>
    <w:rsid w:val="003F34FB"/>
    <w:rsid w:val="00411D06"/>
    <w:rsid w:val="0043229D"/>
    <w:rsid w:val="0044431E"/>
    <w:rsid w:val="00472DFB"/>
    <w:rsid w:val="004766AD"/>
    <w:rsid w:val="00490B0C"/>
    <w:rsid w:val="00491A4D"/>
    <w:rsid w:val="004920EF"/>
    <w:rsid w:val="004A3393"/>
    <w:rsid w:val="004D6CD1"/>
    <w:rsid w:val="004E46B0"/>
    <w:rsid w:val="00505BDA"/>
    <w:rsid w:val="00517EE7"/>
    <w:rsid w:val="00520DA0"/>
    <w:rsid w:val="00580551"/>
    <w:rsid w:val="0059795B"/>
    <w:rsid w:val="005C0AF9"/>
    <w:rsid w:val="005F1BCE"/>
    <w:rsid w:val="0065378C"/>
    <w:rsid w:val="00670A7F"/>
    <w:rsid w:val="0069479E"/>
    <w:rsid w:val="006B0F3D"/>
    <w:rsid w:val="006E0CD8"/>
    <w:rsid w:val="00752FB4"/>
    <w:rsid w:val="0078363E"/>
    <w:rsid w:val="0078747E"/>
    <w:rsid w:val="007910B8"/>
    <w:rsid w:val="007C5D9A"/>
    <w:rsid w:val="007D6CB8"/>
    <w:rsid w:val="008161F8"/>
    <w:rsid w:val="00826645"/>
    <w:rsid w:val="008418AF"/>
    <w:rsid w:val="008422DA"/>
    <w:rsid w:val="00875DFC"/>
    <w:rsid w:val="008A1A71"/>
    <w:rsid w:val="008A5C34"/>
    <w:rsid w:val="008C05AC"/>
    <w:rsid w:val="008D38BB"/>
    <w:rsid w:val="008E7D26"/>
    <w:rsid w:val="0090189A"/>
    <w:rsid w:val="00902B71"/>
    <w:rsid w:val="009043F0"/>
    <w:rsid w:val="00905AB4"/>
    <w:rsid w:val="009163F5"/>
    <w:rsid w:val="00926F6D"/>
    <w:rsid w:val="00942DEE"/>
    <w:rsid w:val="009C2C42"/>
    <w:rsid w:val="009E5E66"/>
    <w:rsid w:val="00A963C3"/>
    <w:rsid w:val="00AB4F66"/>
    <w:rsid w:val="00AE1845"/>
    <w:rsid w:val="00B628DF"/>
    <w:rsid w:val="00B6326C"/>
    <w:rsid w:val="00B67716"/>
    <w:rsid w:val="00B9721E"/>
    <w:rsid w:val="00BA2F71"/>
    <w:rsid w:val="00BC21DD"/>
    <w:rsid w:val="00BE1C93"/>
    <w:rsid w:val="00BE2F0C"/>
    <w:rsid w:val="00BE576A"/>
    <w:rsid w:val="00C2354A"/>
    <w:rsid w:val="00C33CA3"/>
    <w:rsid w:val="00C63E75"/>
    <w:rsid w:val="00CA2472"/>
    <w:rsid w:val="00CB4958"/>
    <w:rsid w:val="00CE4322"/>
    <w:rsid w:val="00D039DD"/>
    <w:rsid w:val="00D045E6"/>
    <w:rsid w:val="00D141D8"/>
    <w:rsid w:val="00D3432F"/>
    <w:rsid w:val="00D35094"/>
    <w:rsid w:val="00D555AA"/>
    <w:rsid w:val="00DB3364"/>
    <w:rsid w:val="00DD0472"/>
    <w:rsid w:val="00DD0931"/>
    <w:rsid w:val="00DE1B23"/>
    <w:rsid w:val="00DE334A"/>
    <w:rsid w:val="00DE3B86"/>
    <w:rsid w:val="00DE4550"/>
    <w:rsid w:val="00E11FF4"/>
    <w:rsid w:val="00E82596"/>
    <w:rsid w:val="00E84BDD"/>
    <w:rsid w:val="00EF404B"/>
    <w:rsid w:val="00F01684"/>
    <w:rsid w:val="00F01A24"/>
    <w:rsid w:val="00F275D3"/>
    <w:rsid w:val="00F47FED"/>
    <w:rsid w:val="00F75DB1"/>
    <w:rsid w:val="00F806A2"/>
    <w:rsid w:val="00F860AD"/>
    <w:rsid w:val="00F926C7"/>
    <w:rsid w:val="00FA18B9"/>
    <w:rsid w:val="00FA5E9E"/>
    <w:rsid w:val="00FC3214"/>
    <w:rsid w:val="00FC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2233"/>
  <w15:chartTrackingRefBased/>
  <w15:docId w15:val="{0E95B7FC-2B05-4575-AEAC-63E5F841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831C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B05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05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05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5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058B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0B058B"/>
    <w:rPr>
      <w:color w:val="2B579A"/>
      <w:shd w:val="clear" w:color="auto" w:fill="E1DFDD"/>
    </w:rPr>
  </w:style>
  <w:style w:type="character" w:customStyle="1" w:styleId="anchor-text">
    <w:name w:val="anchor-text"/>
    <w:basedOn w:val="DefaultParagraphFont"/>
    <w:rsid w:val="00490B0C"/>
  </w:style>
  <w:style w:type="character" w:styleId="Hyperlink">
    <w:name w:val="Hyperlink"/>
    <w:basedOn w:val="DefaultParagraphFont"/>
    <w:uiPriority w:val="99"/>
    <w:unhideWhenUsed/>
    <w:rsid w:val="00490B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B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7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D26"/>
  </w:style>
  <w:style w:type="paragraph" w:styleId="Footer">
    <w:name w:val="footer"/>
    <w:basedOn w:val="Normal"/>
    <w:link w:val="FooterChar"/>
    <w:uiPriority w:val="99"/>
    <w:unhideWhenUsed/>
    <w:rsid w:val="008E7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D26"/>
  </w:style>
  <w:style w:type="paragraph" w:styleId="Revision">
    <w:name w:val="Revision"/>
    <w:hidden/>
    <w:uiPriority w:val="99"/>
    <w:semiHidden/>
    <w:rsid w:val="005C0A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doi.org/10.1016/j.ijregi.2023.01.011" TargetMode="External"/><Relationship Id="rId1" Type="http://schemas.openxmlformats.org/officeDocument/2006/relationships/hyperlink" Target="https://doi.org/10.1016/j.ijregi.2023.01.011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tif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tiff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tif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6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Keele University</Company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Najmul Haider</dc:creator>
  <cp:keywords/>
  <dc:description/>
  <cp:lastModifiedBy>Mohammad Nayeem Hasan</cp:lastModifiedBy>
  <cp:revision>110</cp:revision>
  <dcterms:created xsi:type="dcterms:W3CDTF">2023-02-13T12:50:00Z</dcterms:created>
  <dcterms:modified xsi:type="dcterms:W3CDTF">2023-05-11T19:50:00Z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80599573ab94260b58f108375eb951733317e64fa33602526b5bbf423a0130da</vt:lpwstr>
  </property>
</Properties>
</file>